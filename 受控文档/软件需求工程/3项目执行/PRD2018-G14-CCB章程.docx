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D7" w:rsidRDefault="002F07D7" w:rsidP="002F07D7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0" t="0" r="24765" b="1524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F07D7" w:rsidRDefault="002F07D7" w:rsidP="002F07D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747395" cy="795020"/>
                                  <wp:effectExtent l="0" t="0" r="0" b="5080"/>
                                  <wp:docPr id="2" name="图片 2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395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8.65pt;margin-top:9.3pt;width:91.05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">
                <v:stroke dashstyle="1 1" endcap="round"/>
                <v:textbox>
                  <w:txbxContent>
                    <w:p w:rsidR="002F07D7" w:rsidRDefault="002F07D7" w:rsidP="002F07D7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0" distR="0">
                            <wp:extent cx="747395" cy="795020"/>
                            <wp:effectExtent l="0" t="0" r="0" b="5080"/>
                            <wp:docPr id="2" name="图片 2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395" cy="795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F07D7" w:rsidRDefault="002F07D7" w:rsidP="002F07D7">
      <w:pPr>
        <w:rPr>
          <w:color w:val="000000"/>
        </w:rPr>
      </w:pPr>
    </w:p>
    <w:p w:rsidR="002F07D7" w:rsidRDefault="002F07D7" w:rsidP="002F07D7">
      <w:pPr>
        <w:rPr>
          <w:color w:val="000000"/>
        </w:rPr>
      </w:pPr>
    </w:p>
    <w:p w:rsidR="002F07D7" w:rsidRDefault="002F07D7" w:rsidP="002F07D7">
      <w:pPr>
        <w:rPr>
          <w:color w:val="000000"/>
        </w:rPr>
      </w:pPr>
    </w:p>
    <w:p w:rsidR="002F07D7" w:rsidRDefault="002F07D7" w:rsidP="002F07D7">
      <w:pPr>
        <w:rPr>
          <w:color w:val="000000"/>
        </w:rPr>
      </w:pPr>
    </w:p>
    <w:p w:rsidR="002F07D7" w:rsidRDefault="002F07D7" w:rsidP="002F07D7">
      <w:pPr>
        <w:pStyle w:val="Normal0"/>
        <w:spacing w:after="120"/>
        <w:rPr>
          <w:b/>
          <w:color w:val="000000"/>
          <w:sz w:val="52"/>
        </w:rPr>
      </w:pPr>
    </w:p>
    <w:p w:rsidR="002F07D7" w:rsidRDefault="002F07D7" w:rsidP="002F07D7">
      <w:pPr>
        <w:pStyle w:val="Normal0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0" w:name="_Toc17869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软件工程系列课程教学辅助网站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  <w:bookmarkEnd w:id="0"/>
    </w:p>
    <w:p w:rsidR="002F07D7" w:rsidRDefault="002F07D7" w:rsidP="002F07D7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2F07D7" w:rsidRDefault="00821647" w:rsidP="002F07D7">
      <w:pPr>
        <w:pStyle w:val="Normal0"/>
        <w:spacing w:after="120"/>
        <w:jc w:val="center"/>
        <w:outlineLvl w:val="0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CCB</w:t>
      </w:r>
      <w:r>
        <w:rPr>
          <w:rFonts w:hint="eastAsia"/>
          <w:color w:val="000000"/>
          <w:sz w:val="44"/>
          <w:lang w:eastAsia="zh-CN"/>
        </w:rPr>
        <w:t>章程</w:t>
      </w:r>
    </w:p>
    <w:p w:rsidR="002F07D7" w:rsidRDefault="002F07D7" w:rsidP="002F07D7">
      <w:pPr>
        <w:rPr>
          <w:color w:val="000000"/>
        </w:rPr>
      </w:pPr>
    </w:p>
    <w:p w:rsidR="002F07D7" w:rsidRDefault="002F07D7" w:rsidP="002F07D7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1344"/>
        <w:gridCol w:w="4695"/>
      </w:tblGrid>
      <w:tr w:rsidR="002F07D7" w:rsidTr="00E560B6">
        <w:trPr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2F07D7" w:rsidRDefault="002F07D7" w:rsidP="00E560B6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2F07D7" w:rsidRDefault="002F07D7" w:rsidP="00E560B6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草稿</w:t>
            </w:r>
          </w:p>
          <w:p w:rsidR="002F07D7" w:rsidRDefault="002F07D7" w:rsidP="00E560B6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2F07D7" w:rsidRDefault="002F07D7" w:rsidP="00E560B6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 w:rsidR="002F07D7" w:rsidTr="00E560B6">
        <w:trPr>
          <w:trHeight w:val="319"/>
        </w:trPr>
        <w:tc>
          <w:tcPr>
            <w:tcW w:w="2684" w:type="dxa"/>
            <w:vMerge/>
            <w:shd w:val="clear" w:color="auto" w:fill="auto"/>
          </w:tcPr>
          <w:p w:rsidR="002F07D7" w:rsidRDefault="002F07D7" w:rsidP="00E560B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 w:rsidR="002F07D7" w:rsidRDefault="002F07D7" w:rsidP="0082164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</w:t>
            </w:r>
            <w:r w:rsidR="00821647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.</w:t>
            </w:r>
            <w:r w:rsidR="00821647">
              <w:rPr>
                <w:rFonts w:hint="eastAsia"/>
                <w:color w:val="000000"/>
              </w:rPr>
              <w:t>0</w:t>
            </w:r>
          </w:p>
        </w:tc>
      </w:tr>
      <w:tr w:rsidR="002F07D7" w:rsidTr="00E560B6">
        <w:tc>
          <w:tcPr>
            <w:tcW w:w="2684" w:type="dxa"/>
            <w:vMerge/>
            <w:shd w:val="clear" w:color="auto" w:fill="auto"/>
          </w:tcPr>
          <w:p w:rsidR="002F07D7" w:rsidRDefault="002F07D7" w:rsidP="00E560B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5" w:type="dxa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 w:rsidR="002F07D7" w:rsidTr="00E560B6">
        <w:tc>
          <w:tcPr>
            <w:tcW w:w="2684" w:type="dxa"/>
            <w:vMerge/>
            <w:shd w:val="clear" w:color="auto" w:fill="auto"/>
          </w:tcPr>
          <w:p w:rsidR="002F07D7" w:rsidRDefault="002F07D7" w:rsidP="00E560B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</w:tcPr>
          <w:p w:rsidR="002F07D7" w:rsidRDefault="002F07D7" w:rsidP="00821647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</w:rPr>
              <w:t>2019-01-0</w:t>
            </w:r>
            <w:r w:rsidR="00821647">
              <w:rPr>
                <w:rFonts w:hint="eastAsia"/>
              </w:rPr>
              <w:t>9</w:t>
            </w:r>
          </w:p>
        </w:tc>
      </w:tr>
    </w:tbl>
    <w:bookmarkStart w:id="1" w:name="_Toc531201569"/>
    <w:bookmarkStart w:id="2" w:name="_Toc531794811"/>
    <w:bookmarkStart w:id="3" w:name="_Toc533186792"/>
    <w:bookmarkStart w:id="4" w:name="_Toc533186832"/>
    <w:bookmarkStart w:id="5" w:name="_Toc533186868"/>
    <w:bookmarkStart w:id="6" w:name="_Toc533186904"/>
    <w:bookmarkStart w:id="7" w:name="_Toc533186989"/>
    <w:bookmarkStart w:id="8" w:name="_Toc533187081"/>
    <w:bookmarkStart w:id="9" w:name="_Toc533187796"/>
    <w:bookmarkStart w:id="10" w:name="_Toc533188804"/>
    <w:bookmarkStart w:id="11" w:name="_Toc533188854"/>
    <w:bookmarkStart w:id="12" w:name="_Toc533197798"/>
    <w:bookmarkStart w:id="13" w:name="_Toc533198452"/>
    <w:bookmarkStart w:id="14" w:name="_Toc533252835"/>
    <w:bookmarkStart w:id="15" w:name="_Toc533346151"/>
    <w:bookmarkStart w:id="16" w:name="_Toc533346445"/>
    <w:bookmarkStart w:id="17" w:name="_Toc533346741"/>
    <w:bookmarkStart w:id="18" w:name="_Toc533362676"/>
    <w:bookmarkStart w:id="19" w:name="_Toc534548087"/>
    <w:p w:rsidR="002F07D7" w:rsidRDefault="002F07D7" w:rsidP="002F07D7">
      <w:pPr>
        <w:pStyle w:val="a8"/>
        <w:jc w:val="both"/>
        <w:outlineLvl w:val="9"/>
        <w:rPr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0" t="0" r="13970" b="285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F07D7" w:rsidRDefault="002F07D7" w:rsidP="002F07D7">
                            <w:pPr>
                              <w:jc w:val="center"/>
                            </w:pPr>
                          </w:p>
                          <w:p w:rsidR="002F07D7" w:rsidRDefault="002F07D7" w:rsidP="002F07D7">
                            <w:pPr>
                              <w:pStyle w:val="a6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" filled="f">
                <v:stroke dashstyle="1 1" endcap="round"/>
                <v:textbox>
                  <w:txbxContent>
                    <w:p w:rsidR="002F07D7" w:rsidRDefault="002F07D7" w:rsidP="002F07D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2F07D7" w:rsidRDefault="002F07D7" w:rsidP="002F07D7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2F07D7" w:rsidRDefault="002F07D7" w:rsidP="002F07D7">
      <w:pPr>
        <w:rPr>
          <w:color w:val="000000"/>
        </w:rPr>
      </w:pPr>
    </w:p>
    <w:p w:rsidR="002F07D7" w:rsidRDefault="002F07D7" w:rsidP="002F07D7">
      <w:pPr>
        <w:spacing w:before="240" w:after="240"/>
        <w:rPr>
          <w:color w:val="000000"/>
          <w:sz w:val="28"/>
        </w:rPr>
      </w:pPr>
    </w:p>
    <w:p w:rsidR="002F07D7" w:rsidRDefault="002F07D7" w:rsidP="002F07D7">
      <w:pPr>
        <w:spacing w:before="240" w:after="240"/>
        <w:rPr>
          <w:color w:val="000000"/>
          <w:sz w:val="28"/>
        </w:rPr>
      </w:pPr>
    </w:p>
    <w:p w:rsidR="002F07D7" w:rsidRDefault="002F07D7" w:rsidP="002F07D7">
      <w:pPr>
        <w:spacing w:before="240" w:after="240"/>
        <w:rPr>
          <w:color w:val="000000"/>
          <w:sz w:val="28"/>
        </w:rPr>
      </w:pPr>
    </w:p>
    <w:p w:rsidR="002F07D7" w:rsidRDefault="002F07D7" w:rsidP="002F07D7">
      <w:pPr>
        <w:spacing w:before="240" w:after="240"/>
        <w:rPr>
          <w:color w:val="000000"/>
          <w:sz w:val="28"/>
        </w:rPr>
      </w:pPr>
    </w:p>
    <w:p w:rsidR="002F07D7" w:rsidRDefault="002F07D7" w:rsidP="002F07D7">
      <w:pPr>
        <w:spacing w:before="240" w:after="240"/>
        <w:rPr>
          <w:color w:val="000000"/>
          <w:sz w:val="28"/>
        </w:rPr>
      </w:pPr>
    </w:p>
    <w:p w:rsidR="002F07D7" w:rsidRDefault="002F07D7" w:rsidP="002F07D7">
      <w:pPr>
        <w:spacing w:before="240" w:after="240"/>
        <w:rPr>
          <w:color w:val="000000"/>
          <w:sz w:val="28"/>
        </w:rPr>
      </w:pPr>
    </w:p>
    <w:p w:rsidR="002F07D7" w:rsidRDefault="002F07D7" w:rsidP="002F07D7">
      <w:pPr>
        <w:spacing w:before="240" w:after="240"/>
        <w:rPr>
          <w:color w:val="000000"/>
          <w:sz w:val="28"/>
        </w:rPr>
      </w:pPr>
    </w:p>
    <w:p w:rsidR="002F07D7" w:rsidRDefault="002F07D7" w:rsidP="002F07D7"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0" w:name="_Toc4873"/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  <w:bookmarkEnd w:id="20"/>
    </w:p>
    <w:tbl>
      <w:tblPr>
        <w:tblW w:w="9088" w:type="dxa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5"/>
        <w:gridCol w:w="1338"/>
        <w:gridCol w:w="1300"/>
        <w:gridCol w:w="2725"/>
        <w:gridCol w:w="2500"/>
      </w:tblGrid>
      <w:tr w:rsidR="002F07D7" w:rsidTr="002F07D7">
        <w:tc>
          <w:tcPr>
            <w:tcW w:w="1225" w:type="dxa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 w:rsidR="002F07D7" w:rsidRDefault="002F07D7" w:rsidP="00E560B6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 w:rsidR="002F07D7" w:rsidRDefault="002F07D7" w:rsidP="00E560B6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2F07D7" w:rsidTr="002F07D7">
        <w:trPr>
          <w:trHeight w:val="338"/>
        </w:trPr>
        <w:tc>
          <w:tcPr>
            <w:tcW w:w="1225" w:type="dxa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1300" w:type="dxa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</w:rPr>
              <w:t>2019/01/09</w:t>
            </w:r>
          </w:p>
        </w:tc>
        <w:tc>
          <w:tcPr>
            <w:tcW w:w="2500" w:type="dxa"/>
          </w:tcPr>
          <w:p w:rsidR="002F07D7" w:rsidRDefault="002F07D7" w:rsidP="00E560B6"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 w:rsidR="002F07D7" w:rsidRDefault="002F07D7" w:rsidP="002F07D7">
      <w:pPr>
        <w:rPr>
          <w:color w:val="000000"/>
          <w:sz w:val="28"/>
        </w:rPr>
      </w:pPr>
    </w:p>
    <w:p w:rsidR="002F07D7" w:rsidRDefault="002F07D7" w:rsidP="00821647">
      <w:pPr>
        <w:pStyle w:val="a8"/>
      </w:pPr>
      <w:r>
        <w:br w:type="page"/>
      </w:r>
      <w:r>
        <w:rPr>
          <w:rFonts w:hint="eastAsia"/>
        </w:rPr>
        <w:lastRenderedPageBreak/>
        <w:t>CCB</w:t>
      </w:r>
      <w:r>
        <w:rPr>
          <w:rFonts w:hint="eastAsia"/>
        </w:rPr>
        <w:t>章程</w:t>
      </w:r>
    </w:p>
    <w:p w:rsidR="002F07D7" w:rsidRDefault="002F07D7" w:rsidP="002F07D7">
      <w:r w:rsidRPr="002F07D7">
        <w:rPr>
          <w:rFonts w:hint="eastAsia"/>
          <w:b/>
        </w:rPr>
        <w:t>项目名称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软件工程系列课程教学辅助网站需求变更管理</w:t>
      </w:r>
    </w:p>
    <w:p w:rsidR="002F07D7" w:rsidRDefault="002F07D7" w:rsidP="002F07D7">
      <w:r w:rsidRPr="002F07D7">
        <w:rPr>
          <w:rFonts w:hint="eastAsia"/>
          <w:b/>
        </w:rPr>
        <w:t>项目执行时间</w:t>
      </w:r>
      <w:r>
        <w:rPr>
          <w:rFonts w:hint="eastAsia"/>
        </w:rPr>
        <w:t>：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-2019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15 </w:t>
      </w:r>
    </w:p>
    <w:p w:rsidR="002F07D7" w:rsidRDefault="002F07D7" w:rsidP="002F07D7">
      <w:r w:rsidRPr="002F07D7">
        <w:rPr>
          <w:rFonts w:hint="eastAsia"/>
          <w:b/>
        </w:rPr>
        <w:t>发起人兼客户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老师、侯宏仑老师</w:t>
      </w:r>
    </w:p>
    <w:p w:rsidR="002F07D7" w:rsidRDefault="002F07D7" w:rsidP="002F07D7">
      <w:r w:rsidRPr="002F07D7">
        <w:rPr>
          <w:rFonts w:hint="eastAsia"/>
          <w:b/>
        </w:rPr>
        <w:t>项目经理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庄毓勋</w:t>
      </w:r>
    </w:p>
    <w:p w:rsidR="002F07D7" w:rsidRDefault="002F07D7" w:rsidP="002F07D7">
      <w:r w:rsidRPr="002F07D7">
        <w:rPr>
          <w:rFonts w:hint="eastAsia"/>
          <w:b/>
        </w:rPr>
        <w:t>主要干系人</w:t>
      </w:r>
      <w:r>
        <w:rPr>
          <w:rFonts w:hint="eastAsia"/>
        </w:rPr>
        <w:t>：</w:t>
      </w:r>
      <w:r>
        <w:rPr>
          <w:rFonts w:hint="eastAsia"/>
        </w:rPr>
        <w:tab/>
      </w:r>
      <w:r w:rsidR="00821647">
        <w:rPr>
          <w:rFonts w:hint="eastAsia"/>
        </w:rPr>
        <w:t>邓晰</w:t>
      </w:r>
      <w:r w:rsidR="00821647">
        <w:rPr>
          <w:rFonts w:hint="eastAsia"/>
        </w:rPr>
        <w:t>|PRD-2018</w:t>
      </w:r>
      <w:r w:rsidR="00821647">
        <w:rPr>
          <w:rFonts w:hint="eastAsia"/>
        </w:rPr>
        <w:t>组员</w:t>
      </w:r>
    </w:p>
    <w:p w:rsidR="00821647" w:rsidRDefault="00821647" w:rsidP="00821647">
      <w:pPr>
        <w:ind w:left="1260" w:firstLine="420"/>
      </w:pPr>
      <w:r>
        <w:rPr>
          <w:rFonts w:hint="eastAsia"/>
        </w:rPr>
        <w:t>陈伟峰</w:t>
      </w:r>
      <w:r>
        <w:rPr>
          <w:rFonts w:hint="eastAsia"/>
        </w:rPr>
        <w:t>|PRD-2018</w:t>
      </w:r>
      <w:r>
        <w:rPr>
          <w:rFonts w:hint="eastAsia"/>
        </w:rPr>
        <w:t>组员</w:t>
      </w:r>
    </w:p>
    <w:p w:rsidR="00821647" w:rsidRDefault="00821647" w:rsidP="00821647">
      <w:pPr>
        <w:ind w:left="1260" w:firstLine="420"/>
      </w:pPr>
      <w:r>
        <w:rPr>
          <w:rFonts w:hint="eastAsia"/>
        </w:rPr>
        <w:t>程天柯</w:t>
      </w:r>
      <w:r>
        <w:rPr>
          <w:rFonts w:hint="eastAsia"/>
        </w:rPr>
        <w:t>|PRD-2018</w:t>
      </w:r>
      <w:r>
        <w:rPr>
          <w:rFonts w:hint="eastAsia"/>
        </w:rPr>
        <w:t>组员</w:t>
      </w:r>
    </w:p>
    <w:p w:rsidR="00821647" w:rsidRDefault="00821647" w:rsidP="00821647">
      <w:pPr>
        <w:ind w:left="1260" w:firstLine="420"/>
      </w:pPr>
      <w:r>
        <w:rPr>
          <w:rFonts w:hint="eastAsia"/>
        </w:rPr>
        <w:t>诸葛志相</w:t>
      </w:r>
      <w:r>
        <w:rPr>
          <w:rFonts w:hint="eastAsia"/>
        </w:rPr>
        <w:t>|PRD-2018</w:t>
      </w:r>
      <w:r>
        <w:rPr>
          <w:rFonts w:hint="eastAsia"/>
        </w:rPr>
        <w:t>组员</w:t>
      </w:r>
    </w:p>
    <w:p w:rsidR="00821647" w:rsidRPr="00821647" w:rsidRDefault="00821647" w:rsidP="002F07D7"/>
    <w:p w:rsidR="002F07D7" w:rsidRDefault="002F07D7" w:rsidP="002F07D7"/>
    <w:p w:rsidR="002F07D7" w:rsidRPr="00821647" w:rsidRDefault="002F07D7" w:rsidP="002F07D7">
      <w:pPr>
        <w:rPr>
          <w:b/>
          <w:sz w:val="24"/>
          <w:szCs w:val="24"/>
        </w:rPr>
      </w:pPr>
      <w:r w:rsidRPr="00821647">
        <w:rPr>
          <w:rFonts w:hint="eastAsia"/>
          <w:b/>
          <w:sz w:val="24"/>
          <w:szCs w:val="24"/>
        </w:rPr>
        <w:t>项目描述</w:t>
      </w:r>
    </w:p>
    <w:p w:rsidR="002F07D7" w:rsidRDefault="002F07D7" w:rsidP="002F07D7">
      <w:r w:rsidRPr="002F07D7">
        <w:rPr>
          <w:rFonts w:hint="eastAsia"/>
          <w:b/>
        </w:rPr>
        <w:t>项目目标</w:t>
      </w:r>
      <w:r>
        <w:rPr>
          <w:rFonts w:hint="eastAsia"/>
        </w:rPr>
        <w:t>：</w:t>
      </w:r>
    </w:p>
    <w:p w:rsidR="002F07D7" w:rsidRDefault="002F07D7" w:rsidP="002F07D7">
      <w:r>
        <w:rPr>
          <w:rFonts w:hint="eastAsia"/>
        </w:rPr>
        <w:tab/>
      </w:r>
      <w:r>
        <w:rPr>
          <w:rFonts w:hint="eastAsia"/>
        </w:rPr>
        <w:t>由于本项目需求可能出现变更风险，特此成立本</w:t>
      </w:r>
      <w:r>
        <w:rPr>
          <w:rFonts w:hint="eastAsia"/>
        </w:rPr>
        <w:t>CCB</w:t>
      </w:r>
      <w:r>
        <w:rPr>
          <w:rFonts w:hint="eastAsia"/>
        </w:rPr>
        <w:t>委员会（需求变更控制委员会），控制需求的变更对项目带来巨大风险。</w:t>
      </w:r>
    </w:p>
    <w:p w:rsidR="00821647" w:rsidRPr="00821647" w:rsidRDefault="00821647" w:rsidP="002F07D7">
      <w:pPr>
        <w:rPr>
          <w:b/>
        </w:rPr>
      </w:pPr>
    </w:p>
    <w:p w:rsidR="002F07D7" w:rsidRPr="00821647" w:rsidRDefault="002F07D7" w:rsidP="002F07D7">
      <w:pPr>
        <w:rPr>
          <w:b/>
        </w:rPr>
      </w:pPr>
      <w:r w:rsidRPr="00821647">
        <w:rPr>
          <w:rFonts w:hint="eastAsia"/>
          <w:b/>
        </w:rPr>
        <w:t>阶段性内容职权范围：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060"/>
        <w:gridCol w:w="4260"/>
        <w:gridCol w:w="3880"/>
      </w:tblGrid>
      <w:tr w:rsidR="002F07D7" w:rsidRPr="00172C35" w:rsidTr="00E560B6">
        <w:trPr>
          <w:trHeight w:val="300"/>
        </w:trPr>
        <w:tc>
          <w:tcPr>
            <w:tcW w:w="1060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D9D9D9"/>
            <w:vAlign w:val="center"/>
            <w:hideMark/>
          </w:tcPr>
          <w:p w:rsidR="002F07D7" w:rsidRPr="00172C35" w:rsidRDefault="002F07D7" w:rsidP="00E560B6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角色</w:t>
            </w:r>
          </w:p>
        </w:tc>
        <w:tc>
          <w:tcPr>
            <w:tcW w:w="426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D9D9D9"/>
            <w:vAlign w:val="center"/>
            <w:hideMark/>
          </w:tcPr>
          <w:p w:rsidR="002F07D7" w:rsidRPr="00172C35" w:rsidRDefault="002F07D7" w:rsidP="00E560B6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描述和职责</w:t>
            </w:r>
          </w:p>
        </w:tc>
        <w:tc>
          <w:tcPr>
            <w:tcW w:w="388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D9D9D9"/>
            <w:vAlign w:val="center"/>
            <w:hideMark/>
          </w:tcPr>
          <w:p w:rsidR="002F07D7" w:rsidRPr="00172C35" w:rsidRDefault="002F07D7" w:rsidP="00E560B6">
            <w:pPr>
              <w:jc w:val="center"/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人员</w:t>
            </w:r>
          </w:p>
        </w:tc>
      </w:tr>
      <w:tr w:rsidR="002F07D7" w:rsidRPr="00172C35" w:rsidTr="00E560B6">
        <w:trPr>
          <w:trHeight w:val="780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变更控制委员会主席</w:t>
            </w:r>
            <w:r w:rsidRPr="00172C35"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陈安</w:t>
            </w:r>
            <w:proofErr w:type="gramStart"/>
            <w:r>
              <w:rPr>
                <w:rFonts w:hint="eastAsia"/>
                <w:color w:val="000000"/>
                <w:szCs w:val="21"/>
              </w:rPr>
              <w:t>侍</w:t>
            </w:r>
            <w:proofErr w:type="gramEnd"/>
          </w:p>
        </w:tc>
      </w:tr>
      <w:tr w:rsidR="002F07D7" w:rsidRPr="00172C35" w:rsidTr="00E560B6">
        <w:trPr>
          <w:trHeight w:val="525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变更控制委员会针对某一具体项目决定是批准还是驳回提出的变更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邓晰、诸葛志相、</w:t>
            </w:r>
            <w:r w:rsidR="00FC6744">
              <w:rPr>
                <w:rFonts w:hint="eastAsia"/>
                <w:color w:val="000000"/>
                <w:szCs w:val="21"/>
              </w:rPr>
              <w:t>庄毓勋，陈伟峰</w:t>
            </w:r>
          </w:p>
        </w:tc>
      </w:tr>
      <w:tr w:rsidR="002F07D7" w:rsidRPr="00172C35" w:rsidTr="00E560B6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评估者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受</w:t>
            </w:r>
            <w:r w:rsidRPr="00172C35">
              <w:rPr>
                <w:rFonts w:hint="eastAsia"/>
                <w:color w:val="000000"/>
                <w:szCs w:val="21"/>
              </w:rPr>
              <w:t>CCB</w:t>
            </w:r>
            <w:r w:rsidRPr="00172C35">
              <w:rPr>
                <w:rFonts w:hint="eastAsia"/>
                <w:color w:val="000000"/>
                <w:szCs w:val="21"/>
              </w:rPr>
              <w:t>主席要求负责完成变更影响分析的人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2F07D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庄毓勋</w:t>
            </w:r>
          </w:p>
        </w:tc>
      </w:tr>
      <w:tr w:rsidR="002F07D7" w:rsidRPr="00172C35" w:rsidTr="00E560B6">
        <w:trPr>
          <w:trHeight w:val="525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修改者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针对批准的变更请求，负责完成产品修改的人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2F07D7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G</w:t>
            </w:r>
            <w:r>
              <w:rPr>
                <w:rFonts w:hint="eastAsia"/>
                <w:color w:val="000000"/>
                <w:szCs w:val="21"/>
              </w:rPr>
              <w:t>14</w:t>
            </w:r>
            <w:r w:rsidRPr="00172C35"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  <w:tr w:rsidR="002F07D7" w:rsidRPr="00172C35" w:rsidTr="002F07D7">
        <w:trPr>
          <w:trHeight w:val="525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提交者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提交新变更请求的人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2F07D7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G</w:t>
            </w:r>
            <w:r>
              <w:rPr>
                <w:rFonts w:hint="eastAsia"/>
                <w:color w:val="000000"/>
                <w:szCs w:val="21"/>
              </w:rPr>
              <w:t>14</w:t>
            </w:r>
            <w:r w:rsidRPr="00172C35"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  <w:tr w:rsidR="002F07D7" w:rsidRPr="00172C35" w:rsidTr="002F07D7">
        <w:trPr>
          <w:trHeight w:val="525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请求接收者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最初接收新提交变更请求的人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庄毓勋</w:t>
            </w:r>
          </w:p>
        </w:tc>
      </w:tr>
      <w:tr w:rsidR="002F07D7" w:rsidRPr="00172C35" w:rsidTr="002F07D7">
        <w:trPr>
          <w:trHeight w:val="525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验证者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E560B6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验证变更是否已正确实现的人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2F07D7" w:rsidRPr="00172C35" w:rsidRDefault="002F07D7" w:rsidP="002F07D7">
            <w:pPr>
              <w:rPr>
                <w:color w:val="000000"/>
                <w:szCs w:val="21"/>
              </w:rPr>
            </w:pPr>
            <w:r w:rsidRPr="00172C35">
              <w:rPr>
                <w:rFonts w:hint="eastAsia"/>
                <w:color w:val="000000"/>
                <w:szCs w:val="21"/>
              </w:rPr>
              <w:t>G</w:t>
            </w:r>
            <w:r>
              <w:rPr>
                <w:rFonts w:hint="eastAsia"/>
                <w:color w:val="000000"/>
                <w:szCs w:val="21"/>
              </w:rPr>
              <w:t>14</w:t>
            </w:r>
            <w:r w:rsidRPr="00172C35"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</w:tbl>
    <w:p w:rsidR="00FC6744" w:rsidRDefault="00FC6744" w:rsidP="00FC6744">
      <w:pPr>
        <w:rPr>
          <w:rFonts w:hint="eastAsia"/>
          <w:b/>
        </w:rPr>
      </w:pPr>
    </w:p>
    <w:p w:rsidR="00FC6744" w:rsidRDefault="00FC6744" w:rsidP="00FC6744">
      <w:pPr>
        <w:rPr>
          <w:rFonts w:hint="eastAsia"/>
          <w:b/>
        </w:rPr>
      </w:pPr>
    </w:p>
    <w:p w:rsidR="00FC6744" w:rsidRPr="00FC6744" w:rsidRDefault="00FC6744" w:rsidP="00FC6744">
      <w:pPr>
        <w:rPr>
          <w:b/>
        </w:rPr>
      </w:pPr>
      <w:r w:rsidRPr="00FC6744">
        <w:rPr>
          <w:rFonts w:hint="eastAsia"/>
          <w:b/>
        </w:rPr>
        <w:t>CCB</w:t>
      </w:r>
      <w:r w:rsidRPr="00FC6744">
        <w:rPr>
          <w:rFonts w:hint="eastAsia"/>
          <w:b/>
        </w:rPr>
        <w:t>委员会成员信息</w:t>
      </w:r>
      <w:r>
        <w:rPr>
          <w:rFonts w:hint="eastAsia"/>
          <w:b/>
        </w:rPr>
        <w:t>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C6744" w:rsidRPr="00FC6744" w:rsidTr="00FC6744"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6744" w:rsidRPr="00FC6744" w:rsidRDefault="00FC6744" w:rsidP="00FC6744">
            <w:pPr>
              <w:widowControl/>
              <w:rPr>
                <w:rFonts w:cs="Calibri"/>
                <w:kern w:val="0"/>
                <w:szCs w:val="21"/>
              </w:rPr>
            </w:pPr>
            <w:r w:rsidRPr="00FC6744">
              <w:rPr>
                <w:rFonts w:ascii="宋体" w:hAnsi="宋体" w:cs="Calibri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6744" w:rsidRPr="00FC6744" w:rsidRDefault="00FC6744" w:rsidP="00FC6744">
            <w:pPr>
              <w:widowControl/>
              <w:rPr>
                <w:rFonts w:cs="Calibri"/>
                <w:kern w:val="0"/>
                <w:szCs w:val="21"/>
              </w:rPr>
            </w:pPr>
            <w:r w:rsidRPr="00FC6744">
              <w:rPr>
                <w:rFonts w:ascii="宋体" w:hAnsi="宋体" w:cs="Calibri" w:hint="eastAsia"/>
                <w:kern w:val="0"/>
                <w:sz w:val="24"/>
                <w:szCs w:val="24"/>
              </w:rPr>
              <w:t>邮箱</w:t>
            </w:r>
          </w:p>
        </w:tc>
      </w:tr>
      <w:tr w:rsidR="00FC6744" w:rsidRPr="00FC6744" w:rsidTr="00FC6744"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6744" w:rsidRPr="00FC6744" w:rsidRDefault="00FC6744" w:rsidP="00FC6744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庄毓勋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6744" w:rsidRPr="00FC6744" w:rsidRDefault="00FC6744" w:rsidP="00FC6744">
            <w:pPr>
              <w:widowControl/>
              <w:rPr>
                <w:rFonts w:cs="Calibri"/>
                <w:kern w:val="0"/>
                <w:szCs w:val="21"/>
              </w:rPr>
            </w:pPr>
            <w:r w:rsidRPr="00FC6744">
              <w:rPr>
                <w:rFonts w:ascii="宋体" w:hAnsi="宋体" w:cs="Calibri" w:hint="eastAsia"/>
                <w:kern w:val="0"/>
                <w:sz w:val="24"/>
                <w:szCs w:val="24"/>
              </w:rPr>
              <w:t>31602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220</w:t>
            </w:r>
            <w:r w:rsidRPr="00FC6744">
              <w:rPr>
                <w:rFonts w:ascii="宋体" w:hAnsi="宋体" w:cs="Calibri" w:hint="eastAsia"/>
                <w:kern w:val="0"/>
                <w:sz w:val="24"/>
                <w:szCs w:val="24"/>
              </w:rPr>
              <w:t>@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stu.</w:t>
            </w:r>
            <w:r w:rsidRPr="00FC6744">
              <w:rPr>
                <w:rFonts w:ascii="宋体" w:hAnsi="宋体" w:cs="Calibri" w:hint="eastAsia"/>
                <w:kern w:val="0"/>
                <w:sz w:val="24"/>
                <w:szCs w:val="24"/>
              </w:rPr>
              <w:t>zucc.edu.cn</w:t>
            </w:r>
          </w:p>
        </w:tc>
      </w:tr>
      <w:tr w:rsidR="00FC6744" w:rsidRPr="00FC6744" w:rsidTr="00FC6744"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6744" w:rsidRPr="00FC6744" w:rsidRDefault="00FC6744" w:rsidP="00FC6744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邓晰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6744" w:rsidRPr="00FC6744" w:rsidRDefault="00FC6744" w:rsidP="00FC6744">
            <w:pPr>
              <w:widowControl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FC6744">
              <w:rPr>
                <w:rFonts w:ascii="宋体" w:hAnsi="宋体" w:cs="Calibri" w:hint="eastAsia"/>
                <w:kern w:val="0"/>
                <w:sz w:val="24"/>
                <w:szCs w:val="24"/>
              </w:rPr>
              <w:t>31601349@stu.zucc.edu.cn</w:t>
            </w:r>
          </w:p>
        </w:tc>
      </w:tr>
      <w:tr w:rsidR="00FC6744" w:rsidRPr="00FC6744" w:rsidTr="00FC6744"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6744" w:rsidRPr="00FC6744" w:rsidRDefault="00FC6744" w:rsidP="00FC6744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诸葛志相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6744" w:rsidRPr="00FC6744" w:rsidRDefault="00FC6744" w:rsidP="00FC6744">
            <w:pPr>
              <w:widowControl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FC6744">
              <w:rPr>
                <w:rFonts w:ascii="宋体" w:hAnsi="宋体" w:cs="Calibri" w:hint="eastAsia"/>
                <w:kern w:val="0"/>
                <w:sz w:val="24"/>
                <w:szCs w:val="24"/>
              </w:rPr>
              <w:t>31601420@stu.zucc.edu.cn</w:t>
            </w:r>
          </w:p>
        </w:tc>
      </w:tr>
      <w:tr w:rsidR="00FC6744" w:rsidRPr="00FC6744" w:rsidTr="00FC6744"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6744" w:rsidRPr="00FC6744" w:rsidRDefault="00FC6744" w:rsidP="00FC6744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陈伟峰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6744" w:rsidRPr="00FC6744" w:rsidRDefault="00FC6744" w:rsidP="00FC6744">
            <w:pPr>
              <w:widowControl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FC6744">
              <w:rPr>
                <w:rFonts w:ascii="宋体" w:hAnsi="宋体" w:cs="Calibri" w:hint="eastAsia"/>
                <w:kern w:val="0"/>
                <w:sz w:val="24"/>
                <w:szCs w:val="24"/>
              </w:rPr>
              <w:t>31601346@stu.zucc.edu.cn</w:t>
            </w:r>
          </w:p>
        </w:tc>
      </w:tr>
    </w:tbl>
    <w:p w:rsidR="00FC6744" w:rsidRDefault="00FC6744" w:rsidP="002F07D7">
      <w:pPr>
        <w:rPr>
          <w:rFonts w:hint="eastAsia"/>
          <w:b/>
        </w:rPr>
      </w:pPr>
    </w:p>
    <w:p w:rsidR="00FC6744" w:rsidRDefault="00FC6744" w:rsidP="002F07D7">
      <w:pPr>
        <w:rPr>
          <w:rFonts w:hint="eastAsia"/>
          <w:b/>
        </w:rPr>
      </w:pPr>
    </w:p>
    <w:p w:rsidR="002F07D7" w:rsidRPr="00821647" w:rsidRDefault="002F07D7" w:rsidP="002F07D7">
      <w:pPr>
        <w:rPr>
          <w:b/>
        </w:rPr>
      </w:pPr>
      <w:r w:rsidRPr="00821647">
        <w:rPr>
          <w:rFonts w:hint="eastAsia"/>
          <w:b/>
        </w:rPr>
        <w:lastRenderedPageBreak/>
        <w:t>项目工作流程：</w:t>
      </w:r>
    </w:p>
    <w:p w:rsidR="002F07D7" w:rsidRDefault="002F07D7" w:rsidP="002F07D7"/>
    <w:p w:rsidR="002F07D7" w:rsidRDefault="002F07D7" w:rsidP="002F07D7">
      <w:r>
        <w:t xml:space="preserve"> </w:t>
      </w:r>
      <w:ins w:id="21" w:author="HerculesHu" w:date="2018-01-11T23:35:00Z">
        <w:r>
          <w:rPr>
            <w:b/>
            <w:noProof/>
          </w:rPr>
          <w:drawing>
            <wp:inline distT="0" distB="0" distL="0" distR="0" wp14:anchorId="5050F852" wp14:editId="4D5343F2">
              <wp:extent cx="5264150" cy="4146550"/>
              <wp:effectExtent l="0" t="0" r="0" b="6350"/>
              <wp:docPr id="12" name="图片 12" descr="C:\Users\Administrator\Desktop\捕获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istrator\Desktop\捕获1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4150" cy="414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2F07D7" w:rsidRDefault="002F07D7" w:rsidP="002F07D7"/>
    <w:p w:rsidR="002F07D7" w:rsidRDefault="002F07D7" w:rsidP="002F07D7"/>
    <w:p w:rsidR="002F07D7" w:rsidRDefault="002F07D7" w:rsidP="002F07D7"/>
    <w:p w:rsidR="002F07D7" w:rsidRPr="00821647" w:rsidRDefault="002F07D7" w:rsidP="002F07D7">
      <w:pPr>
        <w:rPr>
          <w:b/>
        </w:rPr>
      </w:pPr>
      <w:r w:rsidRPr="00821647">
        <w:rPr>
          <w:rFonts w:hint="eastAsia"/>
          <w:b/>
        </w:rPr>
        <w:t>项目授权：</w:t>
      </w:r>
    </w:p>
    <w:p w:rsidR="002F07D7" w:rsidRDefault="002F07D7" w:rsidP="002F07D7">
      <w:r>
        <w:rPr>
          <w:rFonts w:hint="eastAsia"/>
        </w:rPr>
        <w:t>由项目总经理和</w:t>
      </w:r>
      <w:r>
        <w:rPr>
          <w:rFonts w:hint="eastAsia"/>
        </w:rPr>
        <w:t>CCB</w:t>
      </w:r>
      <w:r>
        <w:rPr>
          <w:rFonts w:hint="eastAsia"/>
        </w:rPr>
        <w:t>委员会主席进行对本阶段授权。</w:t>
      </w:r>
    </w:p>
    <w:p w:rsidR="002F07D7" w:rsidRPr="00821647" w:rsidRDefault="002F07D7" w:rsidP="002F07D7">
      <w:pPr>
        <w:rPr>
          <w:b/>
        </w:rPr>
      </w:pPr>
    </w:p>
    <w:p w:rsidR="002F07D7" w:rsidRPr="00821647" w:rsidRDefault="002F07D7" w:rsidP="002F07D7">
      <w:pPr>
        <w:rPr>
          <w:b/>
        </w:rPr>
      </w:pPr>
      <w:r w:rsidRPr="00821647">
        <w:rPr>
          <w:rFonts w:hint="eastAsia"/>
          <w:b/>
        </w:rPr>
        <w:t>文件签署：</w:t>
      </w:r>
    </w:p>
    <w:p w:rsidR="002F07D7" w:rsidRDefault="002F07D7" w:rsidP="002F07D7">
      <w:r>
        <w:rPr>
          <w:rFonts w:hint="eastAsia"/>
        </w:rPr>
        <w:t>对该项目进行审阅并给予批准</w:t>
      </w:r>
    </w:p>
    <w:p w:rsidR="002F07D7" w:rsidRDefault="002F07D7" w:rsidP="002F07D7"/>
    <w:p w:rsidR="002F07D7" w:rsidRDefault="00824668" w:rsidP="002F07D7"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0AE690" wp14:editId="343BFB2E">
                <wp:simplePos x="0" y="0"/>
                <wp:positionH relativeFrom="column">
                  <wp:posOffset>3260090</wp:posOffset>
                </wp:positionH>
                <wp:positionV relativeFrom="paragraph">
                  <wp:posOffset>22474</wp:posOffset>
                </wp:positionV>
                <wp:extent cx="1458595" cy="955040"/>
                <wp:effectExtent l="0" t="0" r="8255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647" w:rsidRPr="00310EAD" w:rsidRDefault="00824668" w:rsidP="00821647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="00821647"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821647">
                              <w:rPr>
                                <w:rFonts w:hint="eastAsia"/>
                              </w:rPr>
                              <w:t>庄毓勋</w:t>
                            </w:r>
                            <w:r w:rsidR="00821647" w:rsidRPr="00310EAD">
                              <w:t xml:space="preserve"> </w:t>
                            </w:r>
                          </w:p>
                          <w:p w:rsidR="00821647" w:rsidRDefault="00821647" w:rsidP="00821647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821647" w:rsidRPr="00310EAD" w:rsidRDefault="00821647" w:rsidP="00821647"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256.7pt;margin-top:1.75pt;width:114.85pt;height:7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" stroked="f">
                <v:textbox>
                  <w:txbxContent>
                    <w:p w:rsidR="00821647" w:rsidRPr="00310EAD" w:rsidRDefault="00824668" w:rsidP="00821647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="00821647" w:rsidRPr="00310EAD">
                        <w:rPr>
                          <w:rFonts w:hint="eastAsia"/>
                        </w:rPr>
                        <w:t>：</w:t>
                      </w:r>
                      <w:r w:rsidR="00821647">
                        <w:rPr>
                          <w:rFonts w:hint="eastAsia"/>
                        </w:rPr>
                        <w:t>庄毓勋</w:t>
                      </w:r>
                      <w:r w:rsidR="00821647" w:rsidRPr="00310EAD">
                        <w:t xml:space="preserve"> </w:t>
                      </w:r>
                    </w:p>
                    <w:p w:rsidR="00821647" w:rsidRDefault="00821647" w:rsidP="00821647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821647" w:rsidRPr="00310EAD" w:rsidRDefault="00821647" w:rsidP="00821647">
                      <w:r>
                        <w:t>201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821647"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1FD785" wp14:editId="6C9BF1EA">
                <wp:simplePos x="0" y="0"/>
                <wp:positionH relativeFrom="column">
                  <wp:posOffset>3175</wp:posOffset>
                </wp:positionH>
                <wp:positionV relativeFrom="paragraph">
                  <wp:posOffset>22860</wp:posOffset>
                </wp:positionV>
                <wp:extent cx="1458595" cy="955040"/>
                <wp:effectExtent l="0" t="0" r="8255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D7" w:rsidRPr="00310EAD" w:rsidRDefault="002F07D7" w:rsidP="002F07D7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t>主席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821647">
                              <w:rPr>
                                <w:rFonts w:hint="eastAsia"/>
                              </w:rPr>
                              <w:t>陈安</w:t>
                            </w:r>
                            <w:proofErr w:type="gramStart"/>
                            <w:r w:rsidR="00821647">
                              <w:rPr>
                                <w:rFonts w:hint="eastAsia"/>
                              </w:rPr>
                              <w:t>侍</w:t>
                            </w:r>
                            <w:proofErr w:type="gramEnd"/>
                            <w:r w:rsidRPr="00310EAD">
                              <w:t xml:space="preserve"> </w:t>
                            </w:r>
                          </w:p>
                          <w:p w:rsidR="002F07D7" w:rsidRDefault="002F07D7" w:rsidP="002F07D7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2F07D7" w:rsidRPr="00310EAD" w:rsidRDefault="002F07D7" w:rsidP="002F07D7">
                            <w:r>
                              <w:t>201</w:t>
                            </w:r>
                            <w:r w:rsidR="00821647"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.25pt;margin-top:1.8pt;width:114.85pt;height:75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" stroked="f">
                <v:textbox>
                  <w:txbxContent>
                    <w:p w:rsidR="002F07D7" w:rsidRPr="00310EAD" w:rsidRDefault="002F07D7" w:rsidP="002F07D7">
                      <w:r>
                        <w:rPr>
                          <w:rFonts w:hint="eastAsia"/>
                        </w:rPr>
                        <w:t>CCB</w:t>
                      </w:r>
                      <w:r>
                        <w:t>主席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821647">
                        <w:rPr>
                          <w:rFonts w:hint="eastAsia"/>
                        </w:rPr>
                        <w:t>陈安</w:t>
                      </w:r>
                      <w:proofErr w:type="gramStart"/>
                      <w:r w:rsidR="00821647">
                        <w:rPr>
                          <w:rFonts w:hint="eastAsia"/>
                        </w:rPr>
                        <w:t>侍</w:t>
                      </w:r>
                      <w:proofErr w:type="gramEnd"/>
                      <w:r w:rsidRPr="00310EAD">
                        <w:t xml:space="preserve"> </w:t>
                      </w:r>
                    </w:p>
                    <w:p w:rsidR="002F07D7" w:rsidRDefault="002F07D7" w:rsidP="002F07D7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2F07D7" w:rsidRPr="00310EAD" w:rsidRDefault="002F07D7" w:rsidP="002F07D7">
                      <w:r>
                        <w:t>201</w:t>
                      </w:r>
                      <w:r w:rsidR="00821647"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2F07D7"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9C8DBA" wp14:editId="51F5EBD1">
                <wp:simplePos x="0" y="0"/>
                <wp:positionH relativeFrom="column">
                  <wp:posOffset>1796135</wp:posOffset>
                </wp:positionH>
                <wp:positionV relativeFrom="paragraph">
                  <wp:posOffset>3403</wp:posOffset>
                </wp:positionV>
                <wp:extent cx="1458811" cy="955040"/>
                <wp:effectExtent l="0" t="0" r="8255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D7" w:rsidRPr="00310EAD" w:rsidRDefault="002F07D7" w:rsidP="002F07D7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821647">
                              <w:rPr>
                                <w:rFonts w:hint="eastAsia"/>
                              </w:rPr>
                              <w:t>诸葛志相</w:t>
                            </w:r>
                          </w:p>
                          <w:p w:rsidR="002F07D7" w:rsidRDefault="002F07D7" w:rsidP="002F07D7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2F07D7" w:rsidRPr="00310EAD" w:rsidRDefault="002F07D7" w:rsidP="002F07D7">
                            <w:r>
                              <w:t>201</w:t>
                            </w:r>
                            <w:r w:rsidR="00821647"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41.45pt;margin-top:.25pt;width:114.85pt;height:7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" stroked="f">
                <v:textbox>
                  <w:txbxContent>
                    <w:p w:rsidR="002F07D7" w:rsidRPr="00310EAD" w:rsidRDefault="002F07D7" w:rsidP="002F07D7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821647">
                        <w:rPr>
                          <w:rFonts w:hint="eastAsia"/>
                        </w:rPr>
                        <w:t>诸葛志相</w:t>
                      </w:r>
                    </w:p>
                    <w:p w:rsidR="002F07D7" w:rsidRDefault="002F07D7" w:rsidP="002F07D7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2F07D7" w:rsidRPr="00310EAD" w:rsidRDefault="002F07D7" w:rsidP="002F07D7">
                      <w:r>
                        <w:t>201</w:t>
                      </w:r>
                      <w:r w:rsidR="00821647"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:rsidR="002F07D7" w:rsidRDefault="002F07D7" w:rsidP="002F07D7"/>
    <w:p w:rsidR="002F07D7" w:rsidRPr="00B351A3" w:rsidRDefault="002F07D7" w:rsidP="002F07D7"/>
    <w:p w:rsidR="002F07D7" w:rsidRDefault="002F07D7" w:rsidP="002F07D7"/>
    <w:p w:rsidR="002F07D7" w:rsidRDefault="002F07D7" w:rsidP="002F07D7"/>
    <w:p w:rsidR="002F07D7" w:rsidRDefault="002F07D7" w:rsidP="002F07D7"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6E9C90" wp14:editId="61791967">
                <wp:simplePos x="0" y="0"/>
                <wp:positionH relativeFrom="column">
                  <wp:posOffset>3425165</wp:posOffset>
                </wp:positionH>
                <wp:positionV relativeFrom="paragraph">
                  <wp:posOffset>26390</wp:posOffset>
                </wp:positionV>
                <wp:extent cx="1458811" cy="955040"/>
                <wp:effectExtent l="0" t="0" r="8255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D7" w:rsidRPr="00310EAD" w:rsidRDefault="002F07D7" w:rsidP="002F07D7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821647">
                              <w:rPr>
                                <w:rFonts w:hint="eastAsia"/>
                              </w:rPr>
                              <w:t>邓晰</w:t>
                            </w:r>
                          </w:p>
                          <w:p w:rsidR="002F07D7" w:rsidRDefault="002F07D7" w:rsidP="002F07D7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2F07D7" w:rsidRPr="00310EAD" w:rsidRDefault="002F07D7" w:rsidP="002F07D7">
                            <w:r>
                              <w:t>201</w:t>
                            </w:r>
                            <w:r w:rsidR="00821647"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9.7pt;margin-top:2.1pt;width:114.85pt;height:7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" stroked="f">
                <v:textbox>
                  <w:txbxContent>
                    <w:p w:rsidR="002F07D7" w:rsidRPr="00310EAD" w:rsidRDefault="002F07D7" w:rsidP="002F07D7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821647">
                        <w:rPr>
                          <w:rFonts w:hint="eastAsia"/>
                        </w:rPr>
                        <w:t>邓晰</w:t>
                      </w:r>
                    </w:p>
                    <w:p w:rsidR="002F07D7" w:rsidRDefault="002F07D7" w:rsidP="002F07D7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2F07D7" w:rsidRPr="00310EAD" w:rsidRDefault="002F07D7" w:rsidP="002F07D7">
                      <w:r>
                        <w:t>201</w:t>
                      </w:r>
                      <w:r w:rsidR="00821647"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D05D21" wp14:editId="3D91BD97">
                <wp:simplePos x="0" y="0"/>
                <wp:positionH relativeFrom="column">
                  <wp:posOffset>157556</wp:posOffset>
                </wp:positionH>
                <wp:positionV relativeFrom="paragraph">
                  <wp:posOffset>7366</wp:posOffset>
                </wp:positionV>
                <wp:extent cx="1458811" cy="955040"/>
                <wp:effectExtent l="0" t="0" r="825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D7" w:rsidRPr="00310EAD" w:rsidRDefault="002F07D7" w:rsidP="002F07D7"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821647">
                              <w:rPr>
                                <w:rFonts w:hint="eastAsia"/>
                              </w:rPr>
                              <w:t>陈伟峰</w:t>
                            </w:r>
                          </w:p>
                          <w:p w:rsidR="002F07D7" w:rsidRDefault="002F07D7" w:rsidP="002F07D7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2F07D7" w:rsidRPr="00310EAD" w:rsidRDefault="002F07D7" w:rsidP="002F07D7">
                            <w:r>
                              <w:t>201</w:t>
                            </w:r>
                            <w:r w:rsidR="00821647"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2.4pt;margin-top:.6pt;width:114.85pt;height:7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" stroked="f">
                <v:textbox>
                  <w:txbxContent>
                    <w:p w:rsidR="002F07D7" w:rsidRPr="00310EAD" w:rsidRDefault="002F07D7" w:rsidP="002F07D7">
                      <w:r>
                        <w:rPr>
                          <w:rFonts w:hint="eastAsia"/>
                        </w:rPr>
                        <w:t>CCB</w:t>
                      </w:r>
                      <w:r>
                        <w:rPr>
                          <w:rFonts w:hint="eastAsia"/>
                        </w:rPr>
                        <w:t>成员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821647">
                        <w:rPr>
                          <w:rFonts w:hint="eastAsia"/>
                        </w:rPr>
                        <w:t>陈伟峰</w:t>
                      </w:r>
                    </w:p>
                    <w:p w:rsidR="002F07D7" w:rsidRDefault="002F07D7" w:rsidP="002F07D7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2F07D7" w:rsidRPr="00310EAD" w:rsidRDefault="002F07D7" w:rsidP="002F07D7">
                      <w:r>
                        <w:t>201</w:t>
                      </w:r>
                      <w:r w:rsidR="00821647"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:rsidR="002F07D7" w:rsidRPr="0070645C" w:rsidRDefault="002F07D7" w:rsidP="002F07D7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31469" wp14:editId="2BD2CFB8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" strokecolor="#4579b8 [3044]"/>
            </w:pict>
          </mc:Fallback>
        </mc:AlternateContent>
      </w:r>
    </w:p>
    <w:p w:rsidR="002F07D7" w:rsidRDefault="002F07D7" w:rsidP="002F07D7">
      <w:pPr>
        <w:pStyle w:val="a"/>
        <w:numPr>
          <w:ilvl w:val="0"/>
          <w:numId w:val="0"/>
        </w:numPr>
        <w:ind w:left="425"/>
        <w:rPr>
          <w:b w:val="0"/>
          <w:sz w:val="16"/>
        </w:rPr>
      </w:pPr>
    </w:p>
    <w:p w:rsidR="002F07D7" w:rsidRPr="00B351A3" w:rsidRDefault="002F07D7" w:rsidP="002F07D7">
      <w:pPr>
        <w:pStyle w:val="a0"/>
        <w:numPr>
          <w:ilvl w:val="0"/>
          <w:numId w:val="0"/>
        </w:numPr>
        <w:ind w:left="567"/>
      </w:pPr>
    </w:p>
    <w:p w:rsidR="002F07D7" w:rsidRDefault="00824668" w:rsidP="002F07D7">
      <w:pPr>
        <w:pStyle w:val="a"/>
        <w:numPr>
          <w:ilvl w:val="0"/>
          <w:numId w:val="0"/>
        </w:numPr>
      </w:pPr>
      <w:r w:rsidRPr="0070645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3025A2" wp14:editId="07209597">
                <wp:simplePos x="0" y="0"/>
                <wp:positionH relativeFrom="column">
                  <wp:posOffset>56377</wp:posOffset>
                </wp:positionH>
                <wp:positionV relativeFrom="paragraph">
                  <wp:posOffset>-32109</wp:posOffset>
                </wp:positionV>
                <wp:extent cx="1458595" cy="955040"/>
                <wp:effectExtent l="0" t="0" r="8255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668" w:rsidRPr="00310EAD" w:rsidRDefault="00824668" w:rsidP="00824668"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庄毓勋</w:t>
                            </w:r>
                            <w:r w:rsidRPr="00310EAD">
                              <w:t xml:space="preserve"> </w:t>
                            </w:r>
                          </w:p>
                          <w:p w:rsidR="00824668" w:rsidRDefault="00824668" w:rsidP="00824668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824668" w:rsidRPr="00310EAD" w:rsidRDefault="00824668" w:rsidP="00824668"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.45pt;margin-top:-2.55pt;width:114.85pt;height:7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" stroked="f">
                <v:textbox>
                  <w:txbxContent>
                    <w:p w:rsidR="00824668" w:rsidRPr="00310EAD" w:rsidRDefault="00824668" w:rsidP="00824668">
                      <w:r>
                        <w:rPr>
                          <w:rFonts w:hint="eastAsia"/>
                        </w:rPr>
                        <w:t>项目经理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庄毓勋</w:t>
                      </w:r>
                      <w:r w:rsidRPr="00310EAD">
                        <w:t xml:space="preserve"> </w:t>
                      </w:r>
                    </w:p>
                    <w:p w:rsidR="00824668" w:rsidRDefault="00824668" w:rsidP="00824668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824668" w:rsidRPr="00310EAD" w:rsidRDefault="00824668" w:rsidP="00824668">
                      <w:r>
                        <w:t>201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BC75D5" wp14:editId="5C014E92">
                <wp:simplePos x="0" y="0"/>
                <wp:positionH relativeFrom="column">
                  <wp:posOffset>-4866640</wp:posOffset>
                </wp:positionH>
                <wp:positionV relativeFrom="paragraph">
                  <wp:posOffset>-665480</wp:posOffset>
                </wp:positionV>
                <wp:extent cx="1458595" cy="955040"/>
                <wp:effectExtent l="0" t="0" r="8255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668" w:rsidRPr="00310EAD" w:rsidRDefault="00824668" w:rsidP="00824668"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庄毓勋</w:t>
                            </w:r>
                            <w:r w:rsidRPr="00310EAD">
                              <w:t xml:space="preserve"> </w:t>
                            </w:r>
                          </w:p>
                          <w:p w:rsidR="00824668" w:rsidRDefault="00824668" w:rsidP="00824668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824668" w:rsidRPr="00310EAD" w:rsidRDefault="00824668" w:rsidP="00824668">
                            <w:r>
                              <w:t>201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83.2pt;margin-top:-52.4pt;width:114.85pt;height:7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" stroked="f">
                <v:textbox>
                  <w:txbxContent>
                    <w:p w:rsidR="00824668" w:rsidRPr="00310EAD" w:rsidRDefault="00824668" w:rsidP="00824668">
                      <w:r>
                        <w:rPr>
                          <w:rFonts w:hint="eastAsia"/>
                        </w:rPr>
                        <w:t>项目经理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庄毓勋</w:t>
                      </w:r>
                      <w:r w:rsidRPr="00310EAD">
                        <w:t xml:space="preserve"> </w:t>
                      </w:r>
                    </w:p>
                    <w:p w:rsidR="00824668" w:rsidRDefault="00824668" w:rsidP="00824668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824668" w:rsidRPr="00310EAD" w:rsidRDefault="00824668" w:rsidP="00824668">
                      <w:r>
                        <w:t>201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:rsidR="00997F3B" w:rsidRPr="002F07D7" w:rsidRDefault="00824668" w:rsidP="002F07D7"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B208B85" wp14:editId="1A952C69">
                <wp:simplePos x="0" y="0"/>
                <wp:positionH relativeFrom="column">
                  <wp:posOffset>58420</wp:posOffset>
                </wp:positionH>
                <wp:positionV relativeFrom="paragraph">
                  <wp:posOffset>549910</wp:posOffset>
                </wp:positionV>
                <wp:extent cx="223393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D7" w:rsidRPr="00310EAD" w:rsidRDefault="002F07D7" w:rsidP="002F07D7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侯宏仑</w:t>
                            </w:r>
                            <w:r w:rsidRPr="00310EAD">
                              <w:t xml:space="preserve"> </w:t>
                            </w:r>
                          </w:p>
                          <w:p w:rsidR="002F07D7" w:rsidRDefault="002F07D7" w:rsidP="002F07D7"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2F07D7" w:rsidRDefault="002F07D7" w:rsidP="002F07D7"/>
                          <w:p w:rsidR="002F07D7" w:rsidRPr="00310EAD" w:rsidRDefault="002F07D7" w:rsidP="002F07D7">
                            <w:r>
                              <w:t>201</w:t>
                            </w:r>
                            <w:r w:rsidR="00821647"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.6pt;margin-top:43.3pt;width:175.9pt;height:69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" stroked="f">
                <v:textbox>
                  <w:txbxContent>
                    <w:p w:rsidR="002F07D7" w:rsidRPr="00310EAD" w:rsidRDefault="002F07D7" w:rsidP="002F07D7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侯宏仑</w:t>
                      </w:r>
                      <w:r w:rsidRPr="00310EAD">
                        <w:t xml:space="preserve"> </w:t>
                      </w:r>
                    </w:p>
                    <w:p w:rsidR="002F07D7" w:rsidRDefault="002F07D7" w:rsidP="002F07D7"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2F07D7" w:rsidRDefault="002F07D7" w:rsidP="002F07D7"/>
                    <w:p w:rsidR="002F07D7" w:rsidRPr="00310EAD" w:rsidRDefault="002F07D7" w:rsidP="002F07D7">
                      <w:r>
                        <w:t>201</w:t>
                      </w:r>
                      <w:r w:rsidR="00821647"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A8BF6D2" wp14:editId="6688DA03">
                <wp:simplePos x="0" y="0"/>
                <wp:positionH relativeFrom="page">
                  <wp:posOffset>3738245</wp:posOffset>
                </wp:positionH>
                <wp:positionV relativeFrom="paragraph">
                  <wp:posOffset>603250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D7" w:rsidRPr="00310EAD" w:rsidRDefault="002F07D7" w:rsidP="002F07D7">
                            <w:r>
                              <w:rPr>
                                <w:rFonts w:hint="eastAsia"/>
                              </w:rPr>
                              <w:t>发起</w:t>
                            </w:r>
                            <w:bookmarkStart w:id="22" w:name="_GoBack"/>
                            <w:bookmarkEnd w:id="22"/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 w:rsidRPr="00200111"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</w:p>
                          <w:p w:rsidR="002F07D7" w:rsidRDefault="002F07D7" w:rsidP="002F07D7">
                            <w:pPr>
                              <w:tabs>
                                <w:tab w:val="left" w:pos="3368"/>
                              </w:tabs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2F07D7" w:rsidRDefault="002F07D7" w:rsidP="002F07D7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:rsidR="002F07D7" w:rsidRPr="00FA0CBB" w:rsidRDefault="002F07D7" w:rsidP="002F07D7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</w:t>
                            </w:r>
                            <w:r w:rsidR="00821647"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6" type="#_x0000_t202" style="position:absolute;left:0;text-align:left;margin-left:294.35pt;margin-top:47.5pt;width:175.9pt;height:69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" stroked="f">
                <v:textbox>
                  <w:txbxContent>
                    <w:p w:rsidR="002F07D7" w:rsidRPr="00310EAD" w:rsidRDefault="002F07D7" w:rsidP="002F07D7">
                      <w:r>
                        <w:rPr>
                          <w:rFonts w:hint="eastAsia"/>
                        </w:rPr>
                        <w:t>发起</w:t>
                      </w:r>
                      <w:bookmarkStart w:id="23" w:name="_GoBack"/>
                      <w:bookmarkEnd w:id="23"/>
                      <w:r>
                        <w:rPr>
                          <w:rFonts w:hint="eastAsia"/>
                        </w:rPr>
                        <w:t>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杨</w:t>
                      </w:r>
                      <w:proofErr w:type="gramStart"/>
                      <w:r w:rsidRPr="00200111">
                        <w:rPr>
                          <w:rFonts w:hint="eastAsia"/>
                        </w:rPr>
                        <w:t>枨</w:t>
                      </w:r>
                      <w:proofErr w:type="gramEnd"/>
                    </w:p>
                    <w:p w:rsidR="002F07D7" w:rsidRDefault="002F07D7" w:rsidP="002F07D7">
                      <w:pPr>
                        <w:tabs>
                          <w:tab w:val="left" w:pos="3368"/>
                        </w:tabs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2F07D7" w:rsidRDefault="002F07D7" w:rsidP="002F07D7">
                      <w:pPr>
                        <w:tabs>
                          <w:tab w:val="left" w:pos="3368"/>
                        </w:tabs>
                      </w:pPr>
                    </w:p>
                    <w:p w:rsidR="002F07D7" w:rsidRPr="00FA0CBB" w:rsidRDefault="002F07D7" w:rsidP="002F07D7">
                      <w:pPr>
                        <w:tabs>
                          <w:tab w:val="left" w:pos="3368"/>
                        </w:tabs>
                      </w:pPr>
                      <w:r>
                        <w:t>201</w:t>
                      </w:r>
                      <w:r w:rsidR="00821647"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sectPr w:rsidR="00997F3B" w:rsidRPr="002F0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B86" w:rsidRDefault="008F5B86" w:rsidP="002F07D7">
      <w:r>
        <w:separator/>
      </w:r>
    </w:p>
  </w:endnote>
  <w:endnote w:type="continuationSeparator" w:id="0">
    <w:p w:rsidR="008F5B86" w:rsidRDefault="008F5B86" w:rsidP="002F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B86" w:rsidRDefault="008F5B86" w:rsidP="002F07D7">
      <w:r>
        <w:separator/>
      </w:r>
    </w:p>
  </w:footnote>
  <w:footnote w:type="continuationSeparator" w:id="0">
    <w:p w:rsidR="008F5B86" w:rsidRDefault="008F5B86" w:rsidP="002F0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pStyle w:val="a0"/>
      <w:lvlText w:val="%1.%2"/>
      <w:lvlJc w:val="left"/>
      <w:pPr>
        <w:ind w:left="624" w:hanging="624"/>
      </w:pPr>
      <w:rPr>
        <w:rFonts w:hint="default"/>
        <w:color w:val="000000"/>
        <w:u w:color="000000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.%8.%9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F12"/>
    <w:rsid w:val="002F07D7"/>
    <w:rsid w:val="00326F12"/>
    <w:rsid w:val="003D6075"/>
    <w:rsid w:val="00600F8C"/>
    <w:rsid w:val="00821647"/>
    <w:rsid w:val="00824668"/>
    <w:rsid w:val="008F5B86"/>
    <w:rsid w:val="00997F3B"/>
    <w:rsid w:val="00FC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F07D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qFormat/>
    <w:rsid w:val="002F0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rsid w:val="002F07D7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2F0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2F07D7"/>
    <w:rPr>
      <w:sz w:val="18"/>
      <w:szCs w:val="18"/>
    </w:rPr>
  </w:style>
  <w:style w:type="character" w:customStyle="1" w:styleId="Char1">
    <w:name w:val="标题 Char"/>
    <w:link w:val="a8"/>
    <w:rsid w:val="002F07D7"/>
    <w:rPr>
      <w:rFonts w:ascii="Arial" w:hAnsi="Arial" w:cs="Arial"/>
      <w:b/>
      <w:bCs/>
      <w:sz w:val="32"/>
      <w:szCs w:val="32"/>
    </w:rPr>
  </w:style>
  <w:style w:type="paragraph" w:styleId="a8">
    <w:name w:val="Title"/>
    <w:basedOn w:val="a2"/>
    <w:link w:val="Char1"/>
    <w:qFormat/>
    <w:rsid w:val="002F07D7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0">
    <w:name w:val="标题 Char1"/>
    <w:basedOn w:val="a3"/>
    <w:uiPriority w:val="10"/>
    <w:rsid w:val="002F07D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Normal0">
    <w:name w:val="Normal0"/>
    <w:uiPriority w:val="7"/>
    <w:rsid w:val="002F07D7"/>
    <w:rPr>
      <w:rFonts w:ascii="Calibri" w:eastAsia="宋体" w:hAnsi="Calibri" w:cs="Times New Roman"/>
      <w:kern w:val="0"/>
      <w:sz w:val="20"/>
      <w:szCs w:val="20"/>
      <w:lang w:eastAsia="en-US"/>
    </w:rPr>
  </w:style>
  <w:style w:type="paragraph" w:styleId="a9">
    <w:name w:val="Balloon Text"/>
    <w:basedOn w:val="a2"/>
    <w:link w:val="Char2"/>
    <w:uiPriority w:val="99"/>
    <w:semiHidden/>
    <w:unhideWhenUsed/>
    <w:rsid w:val="002F07D7"/>
    <w:rPr>
      <w:sz w:val="18"/>
      <w:szCs w:val="18"/>
    </w:rPr>
  </w:style>
  <w:style w:type="character" w:customStyle="1" w:styleId="Char2">
    <w:name w:val="批注框文本 Char"/>
    <w:basedOn w:val="a3"/>
    <w:link w:val="a9"/>
    <w:uiPriority w:val="99"/>
    <w:semiHidden/>
    <w:rsid w:val="002F07D7"/>
    <w:rPr>
      <w:rFonts w:ascii="Calibri" w:eastAsia="宋体" w:hAnsi="Calibri" w:cs="Times New Roman"/>
      <w:sz w:val="18"/>
      <w:szCs w:val="18"/>
    </w:rPr>
  </w:style>
  <w:style w:type="character" w:customStyle="1" w:styleId="aa">
    <w:name w:val="三级标题 字符"/>
    <w:link w:val="a1"/>
    <w:rsid w:val="002F07D7"/>
    <w:rPr>
      <w:rFonts w:ascii="宋体" w:hAnsi="宋体"/>
      <w:b/>
      <w:color w:val="000000"/>
      <w:sz w:val="28"/>
    </w:rPr>
  </w:style>
  <w:style w:type="character" w:customStyle="1" w:styleId="ab">
    <w:name w:val="二级标题 字符"/>
    <w:link w:val="a0"/>
    <w:qFormat/>
    <w:rsid w:val="002F07D7"/>
    <w:rPr>
      <w:rFonts w:ascii="Calibri" w:hAnsi="Calibri"/>
      <w:b/>
      <w:color w:val="000000"/>
      <w:sz w:val="30"/>
    </w:rPr>
  </w:style>
  <w:style w:type="paragraph" w:customStyle="1" w:styleId="a0">
    <w:name w:val="二级标题"/>
    <w:basedOn w:val="a"/>
    <w:next w:val="a2"/>
    <w:link w:val="ab"/>
    <w:unhideWhenUsed/>
    <w:qFormat/>
    <w:rsid w:val="002F07D7"/>
    <w:pPr>
      <w:numPr>
        <w:ilvl w:val="1"/>
      </w:numPr>
      <w:outlineLvl w:val="1"/>
    </w:pPr>
    <w:rPr>
      <w:rFonts w:eastAsiaTheme="minorEastAsia" w:cstheme="minorBidi"/>
      <w:sz w:val="30"/>
      <w:szCs w:val="22"/>
    </w:rPr>
  </w:style>
  <w:style w:type="paragraph" w:customStyle="1" w:styleId="a1">
    <w:name w:val="三级标题"/>
    <w:basedOn w:val="a0"/>
    <w:next w:val="a2"/>
    <w:link w:val="aa"/>
    <w:unhideWhenUsed/>
    <w:qFormat/>
    <w:rsid w:val="002F07D7"/>
    <w:pPr>
      <w:numPr>
        <w:ilvl w:val="2"/>
      </w:numPr>
      <w:jc w:val="both"/>
      <w:outlineLvl w:val="2"/>
    </w:pPr>
    <w:rPr>
      <w:rFonts w:ascii="宋体" w:hAnsi="宋体"/>
      <w:sz w:val="28"/>
    </w:rPr>
  </w:style>
  <w:style w:type="paragraph" w:customStyle="1" w:styleId="a">
    <w:name w:val="一级标题"/>
    <w:next w:val="a2"/>
    <w:link w:val="ac"/>
    <w:unhideWhenUsed/>
    <w:qFormat/>
    <w:rsid w:val="002F07D7"/>
    <w:pPr>
      <w:numPr>
        <w:numId w:val="1"/>
      </w:numPr>
      <w:outlineLvl w:val="0"/>
    </w:pPr>
    <w:rPr>
      <w:rFonts w:ascii="Calibri" w:eastAsia="宋体" w:hAnsi="Calibri" w:cs="Times New Roman"/>
      <w:b/>
      <w:color w:val="000000"/>
      <w:sz w:val="36"/>
      <w:szCs w:val="20"/>
    </w:rPr>
  </w:style>
  <w:style w:type="character" w:customStyle="1" w:styleId="ac">
    <w:name w:val="一级标题 字符"/>
    <w:basedOn w:val="a3"/>
    <w:link w:val="a"/>
    <w:rsid w:val="002F07D7"/>
    <w:rPr>
      <w:rFonts w:ascii="Calibri" w:eastAsia="宋体" w:hAnsi="Calibri" w:cs="Times New Roman"/>
      <w:b/>
      <w:color w:val="000000"/>
      <w:sz w:val="36"/>
      <w:szCs w:val="20"/>
    </w:rPr>
  </w:style>
  <w:style w:type="paragraph" w:customStyle="1" w:styleId="ad">
    <w:name w:val="四级标题"/>
    <w:basedOn w:val="a1"/>
    <w:next w:val="a2"/>
    <w:qFormat/>
    <w:rsid w:val="002F07D7"/>
    <w:pPr>
      <w:numPr>
        <w:ilvl w:val="0"/>
        <w:numId w:val="0"/>
      </w:numPr>
      <w:ind w:left="1276" w:hanging="1276"/>
      <w:jc w:val="left"/>
      <w:outlineLvl w:val="3"/>
    </w:pPr>
    <w:rPr>
      <w:rFonts w:eastAsia="宋体"/>
      <w:noProof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F07D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qFormat/>
    <w:rsid w:val="002F0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rsid w:val="002F07D7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2F0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2F07D7"/>
    <w:rPr>
      <w:sz w:val="18"/>
      <w:szCs w:val="18"/>
    </w:rPr>
  </w:style>
  <w:style w:type="character" w:customStyle="1" w:styleId="Char1">
    <w:name w:val="标题 Char"/>
    <w:link w:val="a8"/>
    <w:rsid w:val="002F07D7"/>
    <w:rPr>
      <w:rFonts w:ascii="Arial" w:hAnsi="Arial" w:cs="Arial"/>
      <w:b/>
      <w:bCs/>
      <w:sz w:val="32"/>
      <w:szCs w:val="32"/>
    </w:rPr>
  </w:style>
  <w:style w:type="paragraph" w:styleId="a8">
    <w:name w:val="Title"/>
    <w:basedOn w:val="a2"/>
    <w:link w:val="Char1"/>
    <w:qFormat/>
    <w:rsid w:val="002F07D7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0">
    <w:name w:val="标题 Char1"/>
    <w:basedOn w:val="a3"/>
    <w:uiPriority w:val="10"/>
    <w:rsid w:val="002F07D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Normal0">
    <w:name w:val="Normal0"/>
    <w:uiPriority w:val="7"/>
    <w:rsid w:val="002F07D7"/>
    <w:rPr>
      <w:rFonts w:ascii="Calibri" w:eastAsia="宋体" w:hAnsi="Calibri" w:cs="Times New Roman"/>
      <w:kern w:val="0"/>
      <w:sz w:val="20"/>
      <w:szCs w:val="20"/>
      <w:lang w:eastAsia="en-US"/>
    </w:rPr>
  </w:style>
  <w:style w:type="paragraph" w:styleId="a9">
    <w:name w:val="Balloon Text"/>
    <w:basedOn w:val="a2"/>
    <w:link w:val="Char2"/>
    <w:uiPriority w:val="99"/>
    <w:semiHidden/>
    <w:unhideWhenUsed/>
    <w:rsid w:val="002F07D7"/>
    <w:rPr>
      <w:sz w:val="18"/>
      <w:szCs w:val="18"/>
    </w:rPr>
  </w:style>
  <w:style w:type="character" w:customStyle="1" w:styleId="Char2">
    <w:name w:val="批注框文本 Char"/>
    <w:basedOn w:val="a3"/>
    <w:link w:val="a9"/>
    <w:uiPriority w:val="99"/>
    <w:semiHidden/>
    <w:rsid w:val="002F07D7"/>
    <w:rPr>
      <w:rFonts w:ascii="Calibri" w:eastAsia="宋体" w:hAnsi="Calibri" w:cs="Times New Roman"/>
      <w:sz w:val="18"/>
      <w:szCs w:val="18"/>
    </w:rPr>
  </w:style>
  <w:style w:type="character" w:customStyle="1" w:styleId="aa">
    <w:name w:val="三级标题 字符"/>
    <w:link w:val="a1"/>
    <w:rsid w:val="002F07D7"/>
    <w:rPr>
      <w:rFonts w:ascii="宋体" w:hAnsi="宋体"/>
      <w:b/>
      <w:color w:val="000000"/>
      <w:sz w:val="28"/>
    </w:rPr>
  </w:style>
  <w:style w:type="character" w:customStyle="1" w:styleId="ab">
    <w:name w:val="二级标题 字符"/>
    <w:link w:val="a0"/>
    <w:qFormat/>
    <w:rsid w:val="002F07D7"/>
    <w:rPr>
      <w:rFonts w:ascii="Calibri" w:hAnsi="Calibri"/>
      <w:b/>
      <w:color w:val="000000"/>
      <w:sz w:val="30"/>
    </w:rPr>
  </w:style>
  <w:style w:type="paragraph" w:customStyle="1" w:styleId="a0">
    <w:name w:val="二级标题"/>
    <w:basedOn w:val="a"/>
    <w:next w:val="a2"/>
    <w:link w:val="ab"/>
    <w:unhideWhenUsed/>
    <w:qFormat/>
    <w:rsid w:val="002F07D7"/>
    <w:pPr>
      <w:numPr>
        <w:ilvl w:val="1"/>
      </w:numPr>
      <w:outlineLvl w:val="1"/>
    </w:pPr>
    <w:rPr>
      <w:rFonts w:eastAsiaTheme="minorEastAsia" w:cstheme="minorBidi"/>
      <w:sz w:val="30"/>
      <w:szCs w:val="22"/>
    </w:rPr>
  </w:style>
  <w:style w:type="paragraph" w:customStyle="1" w:styleId="a1">
    <w:name w:val="三级标题"/>
    <w:basedOn w:val="a0"/>
    <w:next w:val="a2"/>
    <w:link w:val="aa"/>
    <w:unhideWhenUsed/>
    <w:qFormat/>
    <w:rsid w:val="002F07D7"/>
    <w:pPr>
      <w:numPr>
        <w:ilvl w:val="2"/>
      </w:numPr>
      <w:jc w:val="both"/>
      <w:outlineLvl w:val="2"/>
    </w:pPr>
    <w:rPr>
      <w:rFonts w:ascii="宋体" w:hAnsi="宋体"/>
      <w:sz w:val="28"/>
    </w:rPr>
  </w:style>
  <w:style w:type="paragraph" w:customStyle="1" w:styleId="a">
    <w:name w:val="一级标题"/>
    <w:next w:val="a2"/>
    <w:link w:val="ac"/>
    <w:unhideWhenUsed/>
    <w:qFormat/>
    <w:rsid w:val="002F07D7"/>
    <w:pPr>
      <w:numPr>
        <w:numId w:val="1"/>
      </w:numPr>
      <w:outlineLvl w:val="0"/>
    </w:pPr>
    <w:rPr>
      <w:rFonts w:ascii="Calibri" w:eastAsia="宋体" w:hAnsi="Calibri" w:cs="Times New Roman"/>
      <w:b/>
      <w:color w:val="000000"/>
      <w:sz w:val="36"/>
      <w:szCs w:val="20"/>
    </w:rPr>
  </w:style>
  <w:style w:type="character" w:customStyle="1" w:styleId="ac">
    <w:name w:val="一级标题 字符"/>
    <w:basedOn w:val="a3"/>
    <w:link w:val="a"/>
    <w:rsid w:val="002F07D7"/>
    <w:rPr>
      <w:rFonts w:ascii="Calibri" w:eastAsia="宋体" w:hAnsi="Calibri" w:cs="Times New Roman"/>
      <w:b/>
      <w:color w:val="000000"/>
      <w:sz w:val="36"/>
      <w:szCs w:val="20"/>
    </w:rPr>
  </w:style>
  <w:style w:type="paragraph" w:customStyle="1" w:styleId="ad">
    <w:name w:val="四级标题"/>
    <w:basedOn w:val="a1"/>
    <w:next w:val="a2"/>
    <w:qFormat/>
    <w:rsid w:val="002F07D7"/>
    <w:pPr>
      <w:numPr>
        <w:ilvl w:val="0"/>
        <w:numId w:val="0"/>
      </w:numPr>
      <w:ind w:left="1276" w:hanging="1276"/>
      <w:jc w:val="left"/>
      <w:outlineLvl w:val="3"/>
    </w:pPr>
    <w:rPr>
      <w:rFonts w:eastAsia="宋体"/>
      <w:noProof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143</Words>
  <Characters>818</Characters>
  <Application>Microsoft Office Word</Application>
  <DocSecurity>0</DocSecurity>
  <Lines>6</Lines>
  <Paragraphs>1</Paragraphs>
  <ScaleCrop>false</ScaleCrop>
  <Company> 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天宇科技</dc:creator>
  <cp:keywords/>
  <dc:description/>
  <cp:lastModifiedBy>天宇科技</cp:lastModifiedBy>
  <cp:revision>4</cp:revision>
  <dcterms:created xsi:type="dcterms:W3CDTF">2019-01-09T07:40:00Z</dcterms:created>
  <dcterms:modified xsi:type="dcterms:W3CDTF">2019-01-09T08:01:00Z</dcterms:modified>
</cp:coreProperties>
</file>