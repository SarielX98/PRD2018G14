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8.65pt;margin-top:9.3pt;height:78.3pt;width:91.05pt;z-index:25165926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0ej2wAAAAoBAAAPAAAAAAAAAAEA&#10;IAAAACIAAABkcnMvZG93bnJldi54bWxQSwECFAAUAAAACACHTuJA4+7T0kUCAAB2BAAADgAAAAAA&#10;AAABACAAAAAqAQAAZHJzL2Uyb0RvYy54bWxQSwUGAAAAAAYABgBZAQAA4Q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28"/>
        <w:spacing w:after="120"/>
        <w:rPr>
          <w:b/>
          <w:color w:val="000000"/>
          <w:sz w:val="52"/>
        </w:rPr>
      </w:pPr>
    </w:p>
    <w:p>
      <w:pPr>
        <w:pStyle w:val="28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28"/>
        <w:spacing w:after="120"/>
        <w:jc w:val="center"/>
        <w:rPr>
          <w:color w:val="000000"/>
          <w:sz w:val="28"/>
          <w:lang w:eastAsia="zh-CN"/>
        </w:rPr>
      </w:pPr>
    </w:p>
    <w:p>
      <w:pPr>
        <w:jc w:val="center"/>
        <w:rPr>
          <w:color w:val="000000"/>
        </w:rPr>
      </w:pPr>
      <w:r>
        <w:rPr>
          <w:rFonts w:hint="eastAsia"/>
          <w:color w:val="000000"/>
          <w:sz w:val="44"/>
        </w:rPr>
        <w:t>需求变更文档</w:t>
      </w:r>
    </w:p>
    <w:p>
      <w:pPr>
        <w:rPr>
          <w:color w:val="000000"/>
        </w:rPr>
      </w:pPr>
    </w:p>
    <w:tbl>
      <w:tblPr>
        <w:tblStyle w:val="23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2019-01-08</w:t>
            </w:r>
          </w:p>
        </w:tc>
      </w:tr>
    </w:tbl>
    <w:p>
      <w:pPr>
        <w:pStyle w:val="16"/>
        <w:jc w:val="both"/>
        <w:rPr>
          <w:color w:val="000000"/>
          <w:sz w:val="21"/>
        </w:rPr>
      </w:pPr>
      <w:bookmarkStart w:id="0" w:name="_Toc533186792"/>
      <w:bookmarkStart w:id="1" w:name="_Toc531794811"/>
      <w:bookmarkStart w:id="2" w:name="_Toc533186868"/>
      <w:bookmarkStart w:id="3" w:name="_Toc531201569"/>
      <w:bookmarkStart w:id="4" w:name="_Toc533188854"/>
      <w:bookmarkStart w:id="5" w:name="_Toc533188804"/>
      <w:bookmarkStart w:id="6" w:name="_Toc533197798"/>
      <w:bookmarkStart w:id="7" w:name="_Toc533252835"/>
      <w:bookmarkStart w:id="8" w:name="_Toc534575339"/>
      <w:bookmarkStart w:id="9" w:name="_Toc533186832"/>
      <w:bookmarkStart w:id="10" w:name="_Toc533362676"/>
      <w:bookmarkStart w:id="11" w:name="_Toc533186989"/>
      <w:bookmarkStart w:id="12" w:name="_Toc533346445"/>
      <w:bookmarkStart w:id="13" w:name="_Toc533198452"/>
      <w:bookmarkStart w:id="14" w:name="_Toc533346741"/>
      <w:bookmarkStart w:id="15" w:name="_Toc533187796"/>
      <w:bookmarkStart w:id="16" w:name="_Toc533187081"/>
      <w:bookmarkStart w:id="17" w:name="_Toc533346151"/>
      <w:bookmarkStart w:id="18" w:name="_Toc533186904"/>
      <w:bookmarkStart w:id="19" w:name="_Toc534744072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1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5.6pt;margin-top:648.4pt;height:78.75pt;width:414.4pt;mso-position-vertical-relative:page;z-index:25166028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VOk9gAAAAMAQAADwAAAAAAAAABACAAAAAiAAAA&#10;ZHJzL2Rvd25yZXYueG1sUEsBAhQAFAAAAAgAh07iQPzkawJAAgAATgQAAA4AAAAAAAAAAQAgAAAA&#10;JwEAAGRycy9lMm9Eb2MueG1sUEsFBgAAAAAGAAYAWQEAANkFAAAAAA=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1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23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2019/01/07~2018/01/08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.1.0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2019/01/11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需求变更评审通过</w:t>
            </w:r>
            <w:bookmarkStart w:id="43" w:name="_GoBack"/>
            <w:bookmarkEnd w:id="43"/>
          </w:p>
        </w:tc>
      </w:tr>
    </w:tbl>
    <w:p>
      <w:pPr>
        <w:rPr>
          <w:color w:val="000000"/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r>
        <w:t>目录</w:t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"_Toc534744072" </w:instrText>
      </w:r>
      <w:r>
        <w:fldChar w:fldCharType="separate"/>
      </w:r>
      <w:r>
        <w:tab/>
      </w:r>
      <w:r>
        <w:fldChar w:fldCharType="begin"/>
      </w:r>
      <w:r>
        <w:instrText xml:space="preserve"> PAGEREF _Toc534744072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"_Toc534744073" </w:instrText>
      </w:r>
      <w:r>
        <w:fldChar w:fldCharType="separate"/>
      </w:r>
      <w:r>
        <w:rPr>
          <w:rStyle w:val="22"/>
        </w:rPr>
        <w:t>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引言</w:t>
      </w:r>
      <w:r>
        <w:tab/>
      </w:r>
      <w:r>
        <w:fldChar w:fldCharType="begin"/>
      </w:r>
      <w:r>
        <w:instrText xml:space="preserve"> PAGEREF _Toc534744073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"_Toc534744074" </w:instrText>
      </w:r>
      <w:r>
        <w:fldChar w:fldCharType="separate"/>
      </w:r>
      <w:r>
        <w:rPr>
          <w:rStyle w:val="22"/>
        </w:rPr>
        <w:t>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_Toc534744074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"_Toc534744075" </w:instrText>
      </w:r>
      <w:r>
        <w:fldChar w:fldCharType="separate"/>
      </w:r>
      <w:r>
        <w:rPr>
          <w:rStyle w:val="22"/>
        </w:rPr>
        <w:t>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背景</w:t>
      </w:r>
      <w:r>
        <w:tab/>
      </w:r>
      <w:r>
        <w:fldChar w:fldCharType="begin"/>
      </w:r>
      <w:r>
        <w:instrText xml:space="preserve"> PAGEREF _Toc534744075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"_Toc534744076" </w:instrText>
      </w:r>
      <w:r>
        <w:fldChar w:fldCharType="separate"/>
      </w:r>
      <w:r>
        <w:rPr>
          <w:rStyle w:val="22"/>
        </w:rPr>
        <w:t>1.2.1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_Toc534744076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"_Toc534744077" </w:instrText>
      </w:r>
      <w:r>
        <w:fldChar w:fldCharType="separate"/>
      </w:r>
      <w:r>
        <w:rPr>
          <w:rStyle w:val="22"/>
        </w:rPr>
        <w:t>1.2.2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项目的任务提出者</w:t>
      </w:r>
      <w:r>
        <w:tab/>
      </w:r>
      <w:r>
        <w:fldChar w:fldCharType="begin"/>
      </w:r>
      <w:r>
        <w:instrText xml:space="preserve"> PAGEREF _Toc534744077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"_Toc534744078" </w:instrText>
      </w:r>
      <w:r>
        <w:fldChar w:fldCharType="separate"/>
      </w:r>
      <w:r>
        <w:rPr>
          <w:rStyle w:val="22"/>
        </w:rPr>
        <w:t>1.2.3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项目开发团队</w:t>
      </w:r>
      <w:r>
        <w:tab/>
      </w:r>
      <w:r>
        <w:fldChar w:fldCharType="begin"/>
      </w:r>
      <w:r>
        <w:instrText xml:space="preserve"> PAGEREF _Toc534744078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"_Toc534744079" </w:instrText>
      </w:r>
      <w:r>
        <w:fldChar w:fldCharType="separate"/>
      </w:r>
      <w:r>
        <w:rPr>
          <w:rStyle w:val="22"/>
        </w:rPr>
        <w:t>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定义</w:t>
      </w:r>
      <w:r>
        <w:tab/>
      </w:r>
      <w:r>
        <w:fldChar w:fldCharType="begin"/>
      </w:r>
      <w:r>
        <w:instrText xml:space="preserve"> PAGEREF _Toc534744079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"_Toc534744080" </w:instrText>
      </w:r>
      <w:r>
        <w:fldChar w:fldCharType="separate"/>
      </w:r>
      <w:r>
        <w:rPr>
          <w:rStyle w:val="22"/>
        </w:rPr>
        <w:t>1.4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_Toc534744080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"_Toc534744081" </w:instrText>
      </w:r>
      <w:r>
        <w:fldChar w:fldCharType="separate"/>
      </w:r>
      <w:r>
        <w:rPr>
          <w:rStyle w:val="22"/>
        </w:rPr>
        <w:t>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22"/>
        </w:rPr>
        <w:t>T-001</w:t>
      </w:r>
      <w:r>
        <w:rPr>
          <w:rStyle w:val="22"/>
          <w:rFonts w:hint="eastAsia"/>
        </w:rPr>
        <w:t>软件需求变更申请表</w:t>
      </w:r>
      <w:r>
        <w:tab/>
      </w:r>
      <w:r>
        <w:fldChar w:fldCharType="begin"/>
      </w:r>
      <w:r>
        <w:instrText xml:space="preserve"> PAGEREF _Toc534744081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/>
    <w:p>
      <w:pPr>
        <w:pStyle w:val="30"/>
      </w:pPr>
      <w:bookmarkStart w:id="20" w:name="_Toc503482141"/>
      <w:bookmarkStart w:id="21" w:name="_Toc534744073"/>
      <w:r>
        <w:t>引言</w:t>
      </w:r>
      <w:bookmarkEnd w:id="20"/>
      <w:bookmarkEnd w:id="21"/>
    </w:p>
    <w:p>
      <w:pPr>
        <w:pStyle w:val="32"/>
      </w:pPr>
      <w:bookmarkStart w:id="22" w:name="_Toc534744074"/>
      <w:bookmarkStart w:id="23" w:name="_Toc503482142"/>
      <w:r>
        <w:t>编写目的</w:t>
      </w:r>
      <w:bookmarkEnd w:id="22"/>
      <w:bookmarkEnd w:id="23"/>
    </w:p>
    <w:p>
      <w:pPr>
        <w:ind w:firstLine="420"/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</w:t>
      </w:r>
      <w:r>
        <w:rPr>
          <w:rFonts w:hint="eastAsia"/>
        </w:rPr>
        <w:t>用户</w:t>
      </w:r>
      <w:r>
        <w:t>的具体需求</w:t>
      </w:r>
      <w:r>
        <w:rPr>
          <w:rFonts w:hint="eastAsia"/>
        </w:rPr>
        <w:t>，</w:t>
      </w:r>
      <w:r>
        <w:t>此需求变更文档用于用户的需求上的变更记录</w:t>
      </w:r>
      <w:r>
        <w:rPr>
          <w:rFonts w:hint="eastAsia"/>
        </w:rPr>
        <w:t>，</w:t>
      </w:r>
      <w:r>
        <w:t>更好的记录用户的需求范围</w:t>
      </w:r>
      <w:r>
        <w:rPr>
          <w:rFonts w:hint="eastAsia"/>
        </w:rPr>
        <w:t>。</w:t>
      </w:r>
    </w:p>
    <w:p>
      <w:pPr>
        <w:pStyle w:val="32"/>
      </w:pPr>
      <w:bookmarkStart w:id="24" w:name="_Toc503482143"/>
      <w:bookmarkStart w:id="25" w:name="_Toc534744075"/>
      <w:r>
        <w:t>背景</w:t>
      </w:r>
      <w:bookmarkEnd w:id="24"/>
      <w:bookmarkEnd w:id="25"/>
    </w:p>
    <w:p>
      <w:pPr>
        <w:pStyle w:val="34"/>
        <w:tabs>
          <w:tab w:val="clear" w:pos="360"/>
        </w:tabs>
      </w:pPr>
      <w:bookmarkStart w:id="26" w:name="_Toc503482144"/>
      <w:bookmarkStart w:id="27" w:name="_Toc534744076"/>
      <w:r>
        <w:t>项目名称</w:t>
      </w:r>
      <w:bookmarkEnd w:id="26"/>
      <w:bookmarkEnd w:id="27"/>
    </w:p>
    <w:p>
      <w:pPr>
        <w:ind w:firstLine="420"/>
      </w:pPr>
      <w:r>
        <w:rPr>
          <w:rFonts w:hint="eastAsia"/>
        </w:rPr>
        <w:t>软件工程系列课程教学辅助网站</w:t>
      </w:r>
    </w:p>
    <w:p>
      <w:pPr>
        <w:pStyle w:val="34"/>
        <w:tabs>
          <w:tab w:val="clear" w:pos="360"/>
        </w:tabs>
      </w:pPr>
      <w:bookmarkStart w:id="28" w:name="_Toc534744077"/>
      <w:bookmarkStart w:id="29" w:name="_Toc503482145"/>
      <w:r>
        <w:t>项目的任务提出者</w:t>
      </w:r>
      <w:bookmarkEnd w:id="28"/>
      <w:bookmarkEnd w:id="29"/>
    </w:p>
    <w:p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23"/>
        <w:tblW w:w="88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43"/>
        <w:gridCol w:w="2579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姓名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杨枨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t>ubilabs@zucc.edu.cn</w:t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pStyle w:val="34"/>
        <w:numPr>
          <w:ilvl w:val="0"/>
          <w:numId w:val="0"/>
        </w:numPr>
        <w:ind w:left="992" w:hanging="992"/>
      </w:pPr>
      <w:bookmarkStart w:id="30" w:name="_Toc503482146"/>
    </w:p>
    <w:p>
      <w:pPr>
        <w:pStyle w:val="34"/>
        <w:tabs>
          <w:tab w:val="clear" w:pos="360"/>
        </w:tabs>
      </w:pPr>
      <w:bookmarkStart w:id="31" w:name="_Toc534744078"/>
      <w:r>
        <w:t>项目开发团队</w:t>
      </w:r>
      <w:bookmarkEnd w:id="30"/>
      <w:bookmarkEnd w:id="31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2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22"/>
        <w:gridCol w:w="1698"/>
        <w:gridCol w:w="2670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2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角色</w:t>
            </w:r>
          </w:p>
        </w:tc>
        <w:tc>
          <w:tcPr>
            <w:tcW w:w="1698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670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222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组长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15988804604</w:t>
            </w:r>
          </w:p>
        </w:tc>
        <w:tc>
          <w:tcPr>
            <w:tcW w:w="2670" w:type="dxa"/>
          </w:tcPr>
          <w:p>
            <w:r>
              <w:t>31602220@stu.zucc.edu.cn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  <w:rPr>
                <w:sz w:val="24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31601349@stu.zucc.edu.cn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13454196083</w:t>
            </w:r>
          </w:p>
        </w:tc>
        <w:tc>
          <w:tcPr>
            <w:tcW w:w="2670" w:type="dxa"/>
          </w:tcPr>
          <w:p>
            <w:r>
              <w:t>31601346@stu.zucc.edu.cn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程天珂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13588899186</w:t>
            </w:r>
          </w:p>
        </w:tc>
        <w:tc>
          <w:tcPr>
            <w:tcW w:w="2670" w:type="dxa"/>
          </w:tcPr>
          <w:p>
            <w:r>
              <w:t>31601348@stu.zucc.edu.cn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</w:tbl>
    <w:p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项目组成员空余时间表：</w:t>
      </w:r>
    </w:p>
    <w:p>
      <w:pPr>
        <w:ind w:firstLine="420"/>
        <w:rPr>
          <w:szCs w:val="21"/>
        </w:rPr>
      </w:pPr>
    </w:p>
    <w:tbl>
      <w:tblPr>
        <w:tblStyle w:val="23"/>
        <w:tblW w:w="8494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075"/>
        <w:gridCol w:w="1074"/>
        <w:gridCol w:w="1074"/>
        <w:gridCol w:w="1075"/>
        <w:gridCol w:w="1075"/>
        <w:gridCol w:w="1006"/>
        <w:gridCol w:w="1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上午-1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上午-2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下午-1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下午-2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晚修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</w:tbl>
    <w:p>
      <w:pPr>
        <w:pStyle w:val="32"/>
      </w:pPr>
      <w:bookmarkStart w:id="32" w:name="_Toc503482147"/>
      <w:bookmarkStart w:id="33" w:name="_Toc534744079"/>
      <w:r>
        <w:t>定义</w:t>
      </w:r>
      <w:bookmarkEnd w:id="32"/>
      <w:bookmarkEnd w:id="33"/>
    </w:p>
    <w:p>
      <w:pPr>
        <w:pStyle w:val="32"/>
      </w:pPr>
      <w:bookmarkStart w:id="34" w:name="_Toc503482148"/>
      <w:bookmarkStart w:id="35" w:name="_Toc534744080"/>
      <w:r>
        <w:t>参考资料</w:t>
      </w:r>
      <w:bookmarkEnd w:id="34"/>
      <w:bookmarkEnd w:id="35"/>
    </w:p>
    <w:p>
      <w:r>
        <w:t>[1] C2-PRD-项目描述-201</w:t>
      </w:r>
      <w:r>
        <w:rPr>
          <w:rFonts w:hint="eastAsia"/>
        </w:rPr>
        <w:t>8</w:t>
      </w:r>
    </w:p>
    <w:p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>
      <w:r>
        <w:rPr>
          <w:rFonts w:hint="eastAsia"/>
        </w:rPr>
        <w:t>[3] ISO9001-软件工程文档标准文档模板</w:t>
      </w:r>
    </w:p>
    <w:p>
      <w:r>
        <w:rPr>
          <w:rFonts w:hint="eastAsia"/>
        </w:rPr>
        <w:t>[4] PRD2018-G14-Word约定规范</w:t>
      </w:r>
    </w:p>
    <w:p>
      <w:r>
        <w:rPr>
          <w:rFonts w:hint="eastAsia"/>
        </w:rPr>
        <w:t>[5] 《ISO软件工程文档（1）可行性研究报告》</w:t>
      </w:r>
    </w:p>
    <w:p>
      <w:r>
        <w:rPr>
          <w:rFonts w:hint="eastAsia"/>
        </w:rPr>
        <w:t>[6] Karl Wiegers Joy Beatty著《软件工程需求》第三版</w:t>
      </w:r>
    </w:p>
    <w:p>
      <w:r>
        <w:rPr>
          <w:rFonts w:hint="eastAsia"/>
        </w:rPr>
        <w:t>[7] GB T-8567-2006计算机软件文档模板</w:t>
      </w:r>
      <w:r>
        <w:t xml:space="preserve"> </w:t>
      </w:r>
    </w:p>
    <w:p>
      <w:r>
        <w:t xml:space="preserve">[8] </w:t>
      </w:r>
      <w:bookmarkStart w:id="36" w:name="_Toc503653285"/>
      <w:r>
        <w:t>PRD2018-G14-可行性研究报告</w:t>
      </w:r>
      <w:bookmarkEnd w:id="36"/>
    </w:p>
    <w:p>
      <w:pPr>
        <w:pStyle w:val="30"/>
      </w:pPr>
      <w:bookmarkStart w:id="37" w:name="_Toc534744081"/>
      <w:r>
        <w:rPr>
          <w:rFonts w:hint="eastAsia"/>
        </w:rPr>
        <w:t>T-001软件需求变更申请表</w:t>
      </w:r>
      <w:bookmarkEnd w:id="37"/>
    </w:p>
    <w:tbl>
      <w:tblPr>
        <w:tblStyle w:val="37"/>
        <w:tblW w:w="8359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51"/>
        <w:gridCol w:w="1889"/>
        <w:gridCol w:w="1080"/>
        <w:gridCol w:w="284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软件工程系列课程教学辅助网站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ins w:id="0" w:author="HerculesHu" w:date="2018-01-12T00:53:00Z"/>
                <w:rFonts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PRD2018-G14项目经理</w:t>
            </w:r>
          </w:p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庄毓勋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1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T-001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软件需求变更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4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教师用户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-杨枨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申请时间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5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2019-1-6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建议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采纳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6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7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8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APP端不能实现资源或者附件的下载或上传</w:t>
            </w:r>
          </w:p>
          <w:p>
            <w:pPr>
              <w:rPr>
                <w:ins w:id="9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ns w:id="10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11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12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13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APP端可以实现资源或者附件的下载或上传</w:t>
            </w:r>
          </w:p>
          <w:p>
            <w:pPr>
              <w:rPr>
                <w:ins w:id="14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ns w:id="15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16" w:author="HerculesHu" w:date="2018-01-12T00:53:00Z"/>
                <w:rFonts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（详情见附录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RC-001 需求变更影响报告）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17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18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同意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19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0" w:author="HerculesHu" w:date="2018-01-12T00:53:00Z"/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1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陈安侍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2" w:author="HerculesHu" w:date="2018-01-12T00:53:00Z"/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3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2019/1/9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4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5" w:author="HerculesHu" w:date="2018-01-12T00:53:00Z"/>
                <w:rFonts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ins w:id="26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7" w:author="HerculesHu" w:date="2018-01-12T00:53:00Z"/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28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29" w:author="HerculesHu" w:date="2018-01-12T00:53:00Z"/>
                <w:rFonts w:asciiTheme="minorEastAsia" w:hAnsiTheme="minorEastAsia" w:eastAsiaTheme="minorEastAsia" w:cstheme="minorBidi"/>
                <w:b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30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59" w:type="dxa"/>
            <w:gridSpan w:val="5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1" w:author="HerculesHu" w:date="2018-01-12T00:53:00Z"/>
                <w:rFonts w:asciiTheme="minorEastAsia" w:hAnsiTheme="minorEastAsia" w:eastAsiaTheme="minorEastAsia" w:cstheme="minorBidi"/>
                <w:b/>
                <w:bCs/>
                <w:color w:val="000000" w:themeColor="text1"/>
                <w:kern w:val="2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变更配置验证项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2" w:author="HerculesHu" w:date="2018-01-12T00:53:00Z"/>
                <w:rFonts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变更配置验证项</w:t>
            </w: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3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4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完成日期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5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ins w:id="36" w:author="HerculesHu" w:date="2018-01-12T00:53:00Z"/>
                <w:rFonts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审核结果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ins w:id="37" w:author="HerculesHu" w:date="2018-01-12T00:53:00Z"/>
                <w:rFonts w:asciiTheme="minorEastAsia" w:hAnsiTheme="minorEastAsia" w:eastAsia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</w:tr>
    </w:tbl>
    <w:p/>
    <w:p/>
    <w:p>
      <w:pPr>
        <w:pStyle w:val="16"/>
        <w:jc w:val="left"/>
      </w:pPr>
      <w:r>
        <w:rPr>
          <w:rFonts w:hint="eastAsia"/>
        </w:rPr>
        <w:t>附录A</w:t>
      </w:r>
    </w:p>
    <w:p>
      <w:pPr>
        <w:pStyle w:val="32"/>
      </w:pPr>
      <w:r>
        <w:rPr>
          <w:rFonts w:hint="eastAsia"/>
        </w:rPr>
        <w:t>使用工具</w:t>
      </w:r>
    </w:p>
    <w:p>
      <w:pPr>
        <w:rPr>
          <w:b/>
        </w:rPr>
      </w:pPr>
      <w:r>
        <w:rPr>
          <w:rFonts w:hint="eastAsia"/>
        </w:rPr>
        <w:t>统御obridge</w:t>
      </w:r>
    </w:p>
    <w:p>
      <w:pPr>
        <w:pStyle w:val="32"/>
      </w:pPr>
      <w:r>
        <w:rPr>
          <w:rFonts w:hint="eastAsia"/>
        </w:rPr>
        <w:t>T-001需求变更影响报告</w:t>
      </w:r>
    </w:p>
    <w:p>
      <w:pPr>
        <w:rPr>
          <w:b/>
        </w:rPr>
      </w:pPr>
    </w:p>
    <w:tbl>
      <w:tblPr>
        <w:tblStyle w:val="37"/>
        <w:tblW w:w="8359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740"/>
        <w:gridCol w:w="1080"/>
        <w:gridCol w:w="284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项目名称</w:t>
            </w:r>
          </w:p>
        </w:tc>
        <w:tc>
          <w:tcPr>
            <w:tcW w:w="274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rFonts w:asciiTheme="minorEastAsia" w:hAnsiTheme="minorEastAsia" w:eastAsiaTheme="minorEastAsia"/>
                <w:b w:val="0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20"/>
                <w:szCs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项目经理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rFonts w:asciiTheme="minorEastAsia" w:hAnsiTheme="minorEastAsia" w:eastAsiaTheme="minorEastAsia"/>
                <w:b w:val="0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20"/>
                <w:szCs w:val="20"/>
              </w:rPr>
              <w:t>PRD-2017-G01项目经理</w:t>
            </w:r>
          </w:p>
          <w:p>
            <w:pPr>
              <w:rPr>
                <w:rFonts w:asciiTheme="minorEastAsia" w:hAnsiTheme="minorEastAsia" w:eastAsiaTheme="minorEastAsia"/>
                <w:b w:val="0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20"/>
                <w:szCs w:val="20"/>
              </w:rPr>
              <w:t>庄毓勋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T-001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软件需求变更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变更申请人</w:t>
            </w:r>
          </w:p>
        </w:tc>
        <w:tc>
          <w:tcPr>
            <w:tcW w:w="274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教师用户-杨枨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 w:cstheme="minorBidi"/>
                <w:b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sz w:val="20"/>
                <w:szCs w:val="20"/>
              </w:rPr>
              <w:t>申请时间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201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9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/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/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06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pStyle w:val="12"/>
              <w:keepNext/>
            </w:pPr>
            <w:r>
              <w:rPr>
                <w:rFonts w:hint="eastAsia" w:asciiTheme="minorEastAsia" w:hAnsiTheme="minorEastAsia" w:eastAsiaTheme="minorEastAsia"/>
              </w:rPr>
              <w:t>该用例是在项目需求分析后期，由其他组的开发代表提出，APP</w:t>
            </w:r>
            <w:r>
              <w:t>安卓端或是</w:t>
            </w:r>
            <w:r>
              <w:rPr>
                <w:rFonts w:hint="eastAsia"/>
              </w:rPr>
              <w:t>IOS端都可以实现资源的下载和上传，所以特地加上资源的下载和上传。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pStyle w:val="12"/>
              <w:keepNext/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\l "a" </w:instrText>
            </w:r>
            <w:r>
              <w:fldChar w:fldCharType="separate"/>
            </w:r>
            <w:r>
              <w:rPr>
                <w:rStyle w:val="22"/>
                <w:rFonts w:hint="eastAsia" w:asciiTheme="minorEastAsia" w:hAnsiTheme="minorEastAsia" w:eastAsiaTheme="minorEastAsia"/>
              </w:rPr>
              <w:t>时间</w:t>
            </w:r>
            <w:r>
              <w:rPr>
                <w:rStyle w:val="22"/>
                <w:rFonts w:asciiTheme="minorEastAsia" w:hAnsiTheme="minorEastAsia" w:eastAsiaTheme="minorEastAsia"/>
              </w:rPr>
              <w:t>成本</w:t>
            </w:r>
            <w:r>
              <w:rPr>
                <w:rStyle w:val="22"/>
                <w:rFonts w:asciiTheme="minorEastAsia" w:hAnsiTheme="minorEastAsia" w:eastAsiaTheme="minorEastAsia"/>
              </w:rPr>
              <w:fldChar w:fldCharType="end"/>
            </w:r>
            <w:r>
              <w:rPr>
                <w:rFonts w:asciiTheme="minorEastAsia" w:hAnsiTheme="minorEastAsia" w:eastAsiaTheme="minorEastAsia"/>
              </w:rPr>
              <w:t>：</w:t>
            </w:r>
            <w:r>
              <w:rPr>
                <w:rFonts w:hint="eastAsia" w:asciiTheme="minorEastAsia" w:hAnsiTheme="minorEastAsia" w:eastAsiaTheme="minorEastAsia"/>
              </w:rPr>
              <w:t>预计</w:t>
            </w:r>
            <w:r>
              <w:rPr>
                <w:rFonts w:asciiTheme="minorEastAsia" w:hAnsiTheme="minorEastAsia" w:eastAsiaTheme="minorEastAsia"/>
              </w:rPr>
              <w:t>增加</w:t>
            </w:r>
            <w:r>
              <w:rPr>
                <w:rFonts w:hint="eastAsia" w:asciiTheme="minorEastAsia" w:hAnsiTheme="minorEastAsia" w:eastAsiaTheme="minorEastAsia"/>
              </w:rPr>
              <w:t>13.8人/小时工作</w:t>
            </w:r>
            <w:r>
              <w:rPr>
                <w:rFonts w:asciiTheme="minorEastAsia" w:hAnsiTheme="minorEastAsia" w:eastAsiaTheme="minorEastAsia"/>
              </w:rPr>
              <w:t>时间</w:t>
            </w:r>
          </w:p>
          <w:p>
            <w:pPr>
              <w:pStyle w:val="12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风险</w:t>
            </w:r>
            <w:r>
              <w:rPr>
                <w:rFonts w:asciiTheme="minorEastAsia" w:hAnsiTheme="minorEastAsia" w:eastAsiaTheme="minorEastAsia"/>
              </w:rPr>
              <w:t>：</w:t>
            </w:r>
            <w:r>
              <w:rPr>
                <w:rFonts w:hint="eastAsia" w:asciiTheme="minorEastAsia" w:hAnsiTheme="minorEastAsia" w:eastAsiaTheme="minorEastAsia"/>
              </w:rPr>
              <w:t>对</w:t>
            </w:r>
            <w:r>
              <w:rPr>
                <w:rFonts w:asciiTheme="minorEastAsia" w:hAnsiTheme="minorEastAsia" w:eastAsiaTheme="minorEastAsia"/>
              </w:rPr>
              <w:t>整体</w:t>
            </w: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asciiTheme="minorEastAsia" w:hAnsiTheme="minorEastAsia" w:eastAsiaTheme="minorEastAsia"/>
              </w:rPr>
              <w:t>计划</w:t>
            </w:r>
            <w:r>
              <w:rPr>
                <w:rFonts w:hint="eastAsia" w:asciiTheme="minorEastAsia" w:hAnsiTheme="minorEastAsia" w:eastAsiaTheme="minorEastAsia"/>
              </w:rPr>
              <w:t>延期</w:t>
            </w:r>
            <w:r>
              <w:rPr>
                <w:rFonts w:asciiTheme="minorEastAsia" w:hAnsiTheme="minorEastAsia" w:eastAsiaTheme="minorEastAsia"/>
              </w:rPr>
              <w:t>风险（</w:t>
            </w:r>
            <w:r>
              <w:rPr>
                <w:rFonts w:hint="eastAsia" w:asciiTheme="minorEastAsia" w:hAnsiTheme="minorEastAsia" w:eastAsiaTheme="minorEastAsia"/>
              </w:rPr>
              <w:t>中</w:t>
            </w:r>
            <w:r>
              <w:rPr>
                <w:rFonts w:asciiTheme="minorEastAsia" w:hAnsiTheme="minorEastAsia" w:eastAsiaTheme="minorEastAsia"/>
              </w:rPr>
              <w:t>）</w:t>
            </w:r>
          </w:p>
          <w:p>
            <w:pPr>
              <w:pStyle w:val="12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     用</w:t>
            </w:r>
            <w:r>
              <w:rPr>
                <w:rFonts w:asciiTheme="minorEastAsia" w:hAnsiTheme="minorEastAsia" w:eastAsiaTheme="minorEastAsia"/>
              </w:rPr>
              <w:t>户满意度</w:t>
            </w:r>
            <w:r>
              <w:rPr>
                <w:rFonts w:hint="eastAsia" w:asciiTheme="minorEastAsia" w:hAnsiTheme="minorEastAsia" w:eastAsiaTheme="minorEastAsia"/>
              </w:rPr>
              <w:t>下滑</w:t>
            </w:r>
            <w:r>
              <w:rPr>
                <w:rFonts w:asciiTheme="minorEastAsia" w:hAnsiTheme="minorEastAsia" w:eastAsiaTheme="minorEastAsia"/>
              </w:rPr>
              <w:t>（</w:t>
            </w:r>
            <w:r>
              <w:rPr>
                <w:rFonts w:hint="eastAsia" w:asciiTheme="minorEastAsia" w:hAnsiTheme="minorEastAsia" w:eastAsiaTheme="minorEastAsia"/>
              </w:rPr>
              <w:t>低</w:t>
            </w:r>
            <w:r>
              <w:rPr>
                <w:rFonts w:asciiTheme="minorEastAsia" w:hAnsiTheme="minorEastAsia" w:eastAsiaTheme="minorEastAsia"/>
              </w:rPr>
              <w:t>）</w:t>
            </w:r>
          </w:p>
          <w:p>
            <w:pPr>
              <w:pStyle w:val="12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      沟通</w:t>
            </w:r>
            <w:r>
              <w:rPr>
                <w:rFonts w:asciiTheme="minorEastAsia" w:hAnsiTheme="minorEastAsia" w:eastAsiaTheme="minorEastAsia"/>
              </w:rPr>
              <w:t>不及时导致</w:t>
            </w: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asciiTheme="minorEastAsia" w:hAnsiTheme="minorEastAsia" w:eastAsiaTheme="minorEastAsia"/>
              </w:rPr>
              <w:t>小范围</w:t>
            </w:r>
            <w:r>
              <w:rPr>
                <w:rFonts w:hint="eastAsia" w:asciiTheme="minorEastAsia" w:hAnsiTheme="minorEastAsia" w:eastAsiaTheme="minorEastAsia"/>
              </w:rPr>
              <w:t>失控</w:t>
            </w:r>
            <w:r>
              <w:rPr>
                <w:rFonts w:asciiTheme="minorEastAsia" w:hAnsiTheme="minorEastAsia" w:eastAsiaTheme="minorEastAsia"/>
              </w:rPr>
              <w:t>（</w:t>
            </w:r>
            <w:r>
              <w:rPr>
                <w:rFonts w:hint="eastAsia" w:asciiTheme="minorEastAsia" w:hAnsiTheme="minorEastAsia" w:eastAsiaTheme="minorEastAsia"/>
              </w:rPr>
              <w:t>中</w:t>
            </w:r>
            <w:r>
              <w:rPr>
                <w:rFonts w:asciiTheme="minorEastAsia" w:hAnsiTheme="minorEastAsia" w:eastAsiaTheme="minorEastAsia"/>
              </w:rPr>
              <w:t>）</w:t>
            </w:r>
          </w:p>
          <w:p>
            <w:pPr>
              <w:pStyle w:val="12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技术</w:t>
            </w:r>
            <w:r>
              <w:rPr>
                <w:rFonts w:asciiTheme="minorEastAsia" w:hAnsiTheme="minorEastAsia" w:eastAsiaTheme="minorEastAsia"/>
              </w:rPr>
              <w:t>：</w:t>
            </w:r>
            <w:r>
              <w:rPr>
                <w:rFonts w:hint="eastAsia" w:asciiTheme="minorEastAsia" w:hAnsiTheme="minorEastAsia" w:eastAsiaTheme="minorEastAsia"/>
              </w:rPr>
              <w:t>增加了手机端资源的上传和下载，在经过项目经理技术上的比对后，是可行的。</w:t>
            </w:r>
          </w:p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对项目工时的影响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pStyle w:val="12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因必须与各用户代表沟通确认，修改相应的文档、界面原型等，可能会对项目工时造成以下影响：</w:t>
            </w:r>
          </w:p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"a" </w:instrText>
            </w:r>
            <w:r>
              <w:fldChar w:fldCharType="separate"/>
            </w:r>
            <w:r>
              <w:rPr>
                <w:rStyle w:val="22"/>
                <w:rFonts w:hint="eastAsia"/>
                <w:sz w:val="20"/>
                <w:szCs w:val="20"/>
              </w:rPr>
              <w:t>见影响工作量清单</w:t>
            </w:r>
            <w:r>
              <w:rPr>
                <w:rStyle w:val="22"/>
                <w:rFonts w:hint="eastAsia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对项目成本的影响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pStyle w:val="12"/>
              <w:keepNext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除了人员</w:t>
            </w:r>
            <w:r>
              <w:rPr>
                <w:rFonts w:asciiTheme="minorEastAsia" w:hAnsiTheme="minorEastAsia" w:eastAsiaTheme="minorEastAsia"/>
              </w:rPr>
              <w:t>工作时间的</w:t>
            </w:r>
            <w:r>
              <w:rPr>
                <w:rFonts w:hint="eastAsia" w:asciiTheme="minorEastAsia" w:hAnsiTheme="minorEastAsia" w:eastAsiaTheme="minorEastAsia"/>
              </w:rPr>
              <w:t>增加</w:t>
            </w:r>
            <w:r>
              <w:rPr>
                <w:rFonts w:asciiTheme="minorEastAsia" w:hAnsiTheme="minorEastAsia" w:eastAsiaTheme="minorEastAsia"/>
              </w:rPr>
              <w:t>，无</w:t>
            </w:r>
            <w:r>
              <w:rPr>
                <w:rFonts w:hint="eastAsia" w:asciiTheme="minorEastAsia" w:hAnsiTheme="minorEastAsia" w:eastAsiaTheme="minorEastAsia"/>
              </w:rPr>
              <w:t>额外</w:t>
            </w:r>
            <w:r>
              <w:rPr>
                <w:rFonts w:asciiTheme="minorEastAsia" w:hAnsiTheme="minorEastAsia" w:eastAsiaTheme="minorEastAsia"/>
              </w:rPr>
              <w:t>成本增加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对其他需求的影响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</w:tbl>
    <w:p/>
    <w:p>
      <w:pPr>
        <w:pStyle w:val="32"/>
      </w:pPr>
      <w:r>
        <w:t>变更直接影响分析</w:t>
      </w: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Style w:val="23"/>
        <w:tblW w:w="83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课程-学生-手机端-资源下载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Qe-S-268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课程-学生-手机端-资源下载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Qe-S-269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课程-学生-手机端-资源上传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</w:tbl>
    <w:p>
      <w:pPr>
        <w:rPr>
          <w:b/>
        </w:rPr>
      </w:pPr>
    </w:p>
    <w:p>
      <w:pPr>
        <w:pStyle w:val="32"/>
      </w:pPr>
      <w:r>
        <w:rPr>
          <w:rFonts w:hint="eastAsia"/>
        </w:rPr>
        <w:t>影响工作量清单</w:t>
      </w:r>
    </w:p>
    <w:p>
      <w:pPr>
        <w:rPr>
          <w:b/>
        </w:rPr>
      </w:pPr>
    </w:p>
    <w:tbl>
      <w:tblPr>
        <w:tblStyle w:val="2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6"/>
        <w:gridCol w:w="4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工作量</w:t>
            </w:r>
            <w:r>
              <w:rPr>
                <w:b/>
                <w:sz w:val="20"/>
                <w:szCs w:val="20"/>
              </w:rPr>
              <w:br w:type="textWrapping"/>
            </w:r>
            <w:r>
              <w:rPr>
                <w:b/>
                <w:sz w:val="20"/>
                <w:szCs w:val="20"/>
                <w:u w:val="single"/>
              </w:rPr>
              <w:t>(</w:t>
            </w:r>
            <w:r>
              <w:rPr>
                <w:rFonts w:hint="eastAsia"/>
                <w:b/>
                <w:sz w:val="20"/>
                <w:szCs w:val="20"/>
                <w:u w:val="single"/>
              </w:rPr>
              <w:t>社会</w:t>
            </w:r>
            <w:r>
              <w:rPr>
                <w:b/>
                <w:sz w:val="20"/>
                <w:szCs w:val="20"/>
                <w:u w:val="single"/>
              </w:rPr>
              <w:t>必要</w:t>
            </w:r>
            <w:r>
              <w:rPr>
                <w:rFonts w:hint="eastAsia"/>
                <w:b/>
                <w:sz w:val="20"/>
                <w:szCs w:val="20"/>
                <w:u w:val="single"/>
              </w:rPr>
              <w:t>劳动时间</w:t>
            </w:r>
            <w:r>
              <w:rPr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jc w:val="center"/>
              <w:rPr>
                <w:rFonts w:ascii="inherit" w:hAnsi="inherit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</w:t>
            </w:r>
            <w:r>
              <w:rPr>
                <w:b/>
                <w:sz w:val="28"/>
                <w:szCs w:val="20"/>
              </w:rPr>
              <w:t>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更新SRS或需求保存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2h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开发和评估一个原型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</w:t>
            </w:r>
            <w:r>
              <w:rPr>
                <w:b/>
                <w:sz w:val="28"/>
                <w:szCs w:val="20"/>
              </w:rPr>
              <w:t>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创建新的设计组件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0.1h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修改现有的设计组件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开发新的用户界面组件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0.1h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修改现有的用户界面组件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开发新的用户文档和帮助屏幕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修改现有的用户文档和帮助屏幕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许可和集成第三方软件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2h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修改构建文件和过程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编写新的单元和集成测试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实施后执行单元和集成测试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0.1h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编写新的系统和验收测试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修改现有系统和验收测试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修改自动测试套件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执行回归测试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开发新的数据库元素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0.5h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修改现有数据库元素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开发新的数据文件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修改现有的数据文件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修改各种项目计划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更新其他文档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更新需求追溯矩阵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2h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审查修改的工作产品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按照审查和测试进行返工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0h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其他任务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spacing w:line="280" w:lineRule="atLeast"/>
              <w:jc w:val="center"/>
              <w:rPr>
                <w:b/>
                <w:sz w:val="28"/>
                <w:szCs w:val="20"/>
              </w:rPr>
            </w:pPr>
            <w:r>
              <w:rPr>
                <w:rFonts w:hint="eastAsia"/>
                <w:b/>
                <w:sz w:val="28"/>
                <w:szCs w:val="20"/>
              </w:rPr>
              <w:t>13.8h</w:t>
            </w:r>
          </w:p>
        </w:tc>
        <w:tc>
          <w:tcPr>
            <w:tcW w:w="4246" w:type="dxa"/>
          </w:tcPr>
          <w:p>
            <w:pPr>
              <w:pStyle w:val="15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hint="eastAsia" w:ascii="inherit" w:hAnsi="inherit"/>
                <w:color w:val="212121"/>
              </w:rPr>
              <w:t>总计</w:t>
            </w:r>
          </w:p>
        </w:tc>
      </w:tr>
    </w:tbl>
    <w:p>
      <w:pPr>
        <w:rPr>
          <w:b/>
        </w:rPr>
      </w:pPr>
    </w:p>
    <w:p>
      <w:pPr>
        <w:spacing w:after="400" w:line="320" w:lineRule="atLeast"/>
        <w:rPr>
          <w:rFonts w:ascii="STSongStd-Light" w:hAnsi="STSongStd-Light" w:cs="STSongStd-Light"/>
        </w:rPr>
      </w:pPr>
    </w:p>
    <w:p>
      <w:pPr>
        <w:pStyle w:val="32"/>
      </w:pPr>
      <w:r>
        <w:t>课程</w:t>
      </w:r>
      <w:r>
        <w:rPr>
          <w:rFonts w:hint="eastAsia"/>
        </w:rPr>
        <w:t>-</w:t>
      </w:r>
      <w:r>
        <w:t>学生</w:t>
      </w:r>
      <w:r>
        <w:rPr>
          <w:rFonts w:hint="eastAsia"/>
        </w:rPr>
        <w:t>-</w:t>
      </w:r>
      <w:r>
        <w:t>手机端需求跟踪矩阵</w:t>
      </w: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Style w:val="23"/>
        <w:tblW w:w="83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3320"/>
        <w:gridCol w:w="1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序号</w:t>
            </w:r>
          </w:p>
        </w:tc>
        <w:tc>
          <w:tcPr>
            <w:tcW w:w="16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PRD2018-G14-学生需求管理文档(当前版本)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被以下文档依赖</w:t>
            </w:r>
          </w:p>
        </w:tc>
        <w:tc>
          <w:tcPr>
            <w:tcW w:w="16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测试任务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PRD2018-G14-学生需求管理文档(当前版本)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(Qe-S-82)课程-学生-手机端-浏览课程介绍【已批准】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课程-学生-手机端-浏览课程公告(Qe-S-108)【已批准】【当前版本】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课程-学生-手机端-访问即将开始的答疑室(Qe-S-101)【已批准】【当前版本】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课程-学生-手机端-访问正在答疑的答疑室(Qe-S-96)【已批准】【当前版本】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课程-学生-手机端-访问答疑结束的答疑室(Qe-S-102)【已批准】【当前版本】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课程-学生-手机端-浏览具体课程资料(Qe-S-90)【已批准】【当前版本】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课程-学生-手机端-浏览教师介绍(Qe-S-110)【已批准】【当前版本】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课程-学生-手机端-浏览课程资料(Qe-S-85)【已批准】【当前版本】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课程-学生-手机端-浏览课程链接(Qe-S-104)【已批准】【当前版本】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(Qe-S-85)课程-学生-手机端-浏览课程资料【已批准】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课程-学生-手机端-浏览课程资料类(Qe-S-86)【已批准】【当前版本】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(Qe-S-86)课程-学生-手机端-浏览课程资料类【已批准】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课程-学生-手机端-资源下载(Qe-S-273)【新建】【当前版本】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课程-学生-手机端-添加资料类(Qe-S-87)【已批准】【当前版本】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(Qe-S-87)课程-学生-手机端-添加资料类【已批准】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(Qe-S-90)课程-学生-手机端-浏览具体课程资料【已批准】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(Qe-S-94)课程-学生-手机端-浏览课程答疑【已批准】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课程-学生-手机端-访问即将开始的答疑室(Qe-S-101)【已批准】【当前版本】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课程-学生-手机端-访问正在答疑的答疑室(Qe-S-96)【已批准】【当前版本】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课程-学生-手机端-访问答疑结束的答疑室(Qe-S-102)【已批准】【当前版本】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(Qe-S-96)课程-学生-手机端-访问正在答疑的答疑室【已批准】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课程-学生-手机端-附件上传(Qe-S-275)【新建】【当前版本】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课程-学生-手机端-附件下载(Qe-S-274)【新建】【当前版本】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(Qe-S-97)课程-学生-手机端-发送消息【已批准】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(Qe-S-98)课程-学生-手机端-浏览消息气泡【已批准】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(Qe-S-99)课程-学生-手机端-浏览剩余时间【已批准】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(Qe-S-100)课程-学生-手机端-浏览在线人数【已批准】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(Qe-S-101)课程-学生-手机端-访问即将开始的答疑室【已批准】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课程-学生-手机端-附件上传(Qe-S-275)【新建】【当前版本】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课程-学生-手机端-附件下载(Qe-S-274)【新建】【当前版本】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(Qe-S-102)课程-学生-手机端-访问答疑结束的答疑室【已批准】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课程-学生-手机端-附件上传(Qe-S-275)【新建】【当前版本】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课程-学生-手机端-附件下载(Qe-S-274)【新建】【当前版本】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(Qe-S-104)课程-学生-手机端-浏览课程链接【已批准】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(Qe-S-107)课程-学生-手机端-访问课程链接【已批准】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(Qe-S-108)课程-学生-手机端-浏览课程公告【已批准】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(Qe-S-110)课程-学生-手机端-浏览教师介绍【已批准】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(Qe-S-112)课程-学生-手机端-访问TA的课程【已批准】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(Qe-S-259)课程-学生-手机端-退出答疑室【已批准】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(Qe-S-273)课程-学生-手机端-资源下载【新建】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(Qe-S-274)课程-学生-手机端-附件下载【新建】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(Qe-S-275)课程-学生-手机端-附件上传【新建】</w:t>
            </w:r>
          </w:p>
        </w:tc>
        <w:tc>
          <w:tcPr>
            <w:tcW w:w="3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after="400" w:line="320" w:lineRule="atLeast"/>
        <w:rPr>
          <w:rFonts w:ascii="STSongStd-Light" w:hAnsi="STSongStd-Light" w:cs="STSongStd-Light"/>
        </w:rPr>
      </w:pPr>
    </w:p>
    <w:p>
      <w:pPr>
        <w:pStyle w:val="32"/>
      </w:pPr>
      <w:r>
        <w:rPr>
          <w:rFonts w:hint="eastAsia"/>
        </w:rPr>
        <w:t>课程-教师-手机端 变更追踪矩阵</w:t>
      </w: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Style w:val="23"/>
        <w:tblW w:w="83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5"/>
        <w:gridCol w:w="20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序号</w:t>
            </w:r>
          </w:p>
        </w:tc>
        <w:tc>
          <w:tcPr>
            <w:tcW w:w="20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PRD2018-G14-教师需求管理文档(当前版本)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被以下文档依赖</w:t>
            </w:r>
          </w:p>
        </w:tc>
        <w:tc>
          <w:tcPr>
            <w:tcW w:w="20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测试任务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PRD2018-G14-教师需求管理文档(当前版本)</w:t>
            </w:r>
          </w:p>
        </w:tc>
        <w:tc>
          <w:tcPr>
            <w:tcW w:w="20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(Qe-T-80)课程-教师-手机端-浏览课程列表【已批准】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课程-教师-手机端-浏览课程公告(Qe-T-108)【已批准】【当前版本】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课程-教师-手机端-浏览课程答疑(Qe-T-94)【已批准】【当前版本】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课程-教师-手机端-新增答疑(Qe-T-95)【已批准】【当前版本】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课程-教师-手机端-编辑课程概述(Qe-T-84)【已批准】【当前版本】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课程-教师-手机端-浏览课程资料类(Qe-T-86)【已批准】【当前版本】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课程-教师-手机端-添加资料类(Qe-T-87)【已批准】【当前版本】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课程-教师-手机端-浏览课程介绍(Qe-T-82)【已批准】【当前版本】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课程-教师-手机端-编辑课程简介(Qe-T-83)【已批准】【当前版本】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课程-教师-手机端-浏览具体课程资料(Qe-T-90)【已批准】【当前版本】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课程-教师-手机端-浏览教师介绍(Qe-T-110)【已批准】【当前版本】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课程-教师-手机端-浏览课程资料(Qe-T-85)【已批准】【当前版本】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课程-教师-手机端-浏览课程链接(Qe-T-104)【已批准】【当前版本】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(Qe-T-81)课程-教师-手机端-访问我的课程【已批准】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(Qe-T-82)课程-教师-手机端-浏览课程介绍【已批准】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(Qe-T-83)课程-教师-手机端-编辑课程简介【已批准】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(Qe-T-84)课程-教师-手机端-编辑课程概述【已批准】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(Qe-T-85)课程-教师-手机端-浏览课程资料【已批准】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课程-教师-手机端-删除课程资料(Qe-T-93)【已批准】【当前版本】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课程-教师-手机端-资源下载(Qe-T-293)【新建】【当前版本】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课程-教师-手机端-资源上传(Qe-T-294)【新建】【当前版本】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(Qe-T-86)课程-教师-手机端-浏览课程资料类【已批准】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课程-教师-手机端-资源上传(Qe-T-294)【新建】【当前版本】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(Qe-T-87)课程-教师-手机端-添加资料类【已批准】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(Qe-T-88)课程-教师-手机端-编辑资料类【已批准】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(Qe-T-89)课程-教师-手机端-删除资料类【已批准】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(Qe-T-90)课程-教师-手机端-浏览具体课程资料【已批准】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课程-教师-手机端-资源下载(Qe-T-293)【新建】【当前版本】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课程-教师-手机端-资源上传(Qe-T-294)【新建】【当前版本】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(Qe-T-93)课程-教师-手机端-删除课程资料【已批准】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(Qe-T-94)课程-教师-手机端-浏览课程答疑【已批准】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课程-教师-手机端-访问即将开始的答疑室(Qe-T-101)【已批准】【当前版本】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课程-教师-手机端-新增答疑(Qe-T-95)【已批准】【当前版本】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课程-教师-手机端-退出答疑室(Qe-T-259)【已批准】【当前版本】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课程-教师-手机端-访问正在答疑的答疑室(Qe-T-96)【已批准】【当前版本】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课程-教师-手机端-访问答疑结束的答疑室(Qe-T-102)【已批准】【当前版本】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(Qe-T-95)课程-教师-手机端-新增答疑【已批准】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(Qe-T-96)课程-教师-手机端-访问正在答疑的答疑室【已批准】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课程-教师-手机端-浏览消息气泡(Qe-T-98)【已批准】【当前版本】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课程-教师-手机端-附件下载(Qe-T-295)【新建】【当前版本】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课程-教师-手机端-浏览剩余时间(Qe-T-99)【已批准】【当前版本】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课程-教师-手机端-附件上传(Qe-T-296)【新建】【当前版本】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课程-教师-手机端-终止答疑(Qe-T-258)【已批准】【当前版本】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课程-教师-手机端-浏览在线人数(Qe-T-100)【已批准】【当前版本】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课程-教师-手机端-发送消息(Qe-T-97)【已批准】【当前版本】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(Qe-T-97)课程-教师-手机端-发送消息【已批准】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(Qe-T-98)课程-教师-手机端-浏览消息气泡【已批准】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(Qe-T-99)课程-教师-手机端-浏览剩余时间【已批准】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(Qe-T-100)课程-教师-手机端-浏览在线人数【已批准】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(Qe-T-101)课程-教师-手机端-访问即将开始的答疑室【已批准】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课程-教师-手机端-附件下载(Qe-T-295)【新建】【当前版本】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(Qe-T-102)课程-教师-手机端-访问答疑结束的答疑室【已批准】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课程-教师-手机端-附件下载(Qe-T-295)【新建】【当前版本】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(Qe-T-103)课程-教师-手机端-新增课程链接【已批准】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(Qe-T-104)课程-教师-手机端-浏览课程链接【已批准】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课程-教师-手机端-编辑课程链接(Qe-T-105)【已批准】【当前版本】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课程-教师-手机端-删除课程链接(Qe-T-106)【已批准】【当前版本】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课程-教师-手机端-访问课程链接(Qe-T-107)【已批准】【当前版本】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课程-教师-手机端-新增课程链接(Qe-T-103)【已批准】【当前版本】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(Qe-T-105)课程-教师-手机端-编辑课程链接【已批准】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(Qe-T-106)课程-教师-手机端-删除课程链接【已批准】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(Qe-T-107)课程-教师-手机端-访问课程链接【已批准】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(Qe-T-108)课程-教师-手机端-浏览课程公告【已批准】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课程-教师-手机端-发布课程公告(Qe-T-109)【已批准】【当前版本】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(Qe-T-109)课程-教师-手机端-发布课程公告【已批准】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(Qe-T-110)课程-教师-手机端-浏览教师介绍【已批准】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课程-教师-手机端-编辑教师介绍(Qe-T-111)【已批准】【当前版本】</w:t>
            </w: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(Qe-T-111)课程-教师-手机端-编辑教师介绍【已批准】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(Qe-T-112)课程-教师-手机端-访问TA的课程【已批准】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(Qe-T-258)课程-教师-手机端-终止答疑【已批准】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(Qe-T-259)课程-教师-手机端-退出答疑室【已批准】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(Qe-T-293)课程-教师-手机端-资源下载【新建】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(Qe-T-294)课程-教师-手机端-资源上传【新建】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(Qe-T-295)课程-教师-手机端-附件下载【新建】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(Qe-T-296)课程-教师-手机端-附件上传【新建】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after="400" w:line="320" w:lineRule="atLeast"/>
        <w:rPr>
          <w:rFonts w:ascii="STSongStd-Light" w:hAnsi="STSongStd-Light" w:cs="STSongStd-Light"/>
        </w:rPr>
      </w:pP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>
      <w:pPr>
        <w:pStyle w:val="32"/>
      </w:pPr>
      <w:r>
        <w:t>变更直接影响分析</w:t>
      </w:r>
    </w:p>
    <w:p>
      <w:pPr>
        <w:rPr>
          <w:b/>
        </w:rPr>
      </w:pPr>
    </w:p>
    <w:tbl>
      <w:tblPr>
        <w:tblStyle w:val="23"/>
        <w:tblW w:w="83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变化类型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Qe-T-293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课程-教师-手机端-资源下载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Qe-T-294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课程-教师-手机端-资源上传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Qe-T-295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课程-教师-手机端-附件下载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Qe-T-296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课程-教师-手机端-附件上传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课程-学生-手机端-资源下载</w:t>
            </w:r>
          </w:p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课程-学生-手机端-附件下载</w:t>
            </w:r>
          </w:p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Qe-S-275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3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课程-学生-手机端-附件上传</w:t>
            </w:r>
          </w:p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添加</w:t>
            </w:r>
          </w:p>
        </w:tc>
      </w:tr>
    </w:tbl>
    <w:p>
      <w:pPr>
        <w:pStyle w:val="32"/>
      </w:pPr>
      <w:r>
        <w:t>需求文档变更依据报表</w:t>
      </w:r>
    </w:p>
    <w:p>
      <w:pPr>
        <w:rPr>
          <w:b/>
        </w:rPr>
      </w:pPr>
    </w:p>
    <w:tbl>
      <w:tblPr>
        <w:tblStyle w:val="23"/>
        <w:tblW w:w="83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4"/>
        <w:gridCol w:w="664"/>
        <w:gridCol w:w="664"/>
        <w:gridCol w:w="663"/>
        <w:gridCol w:w="1000"/>
        <w:gridCol w:w="670"/>
        <w:gridCol w:w="673"/>
        <w:gridCol w:w="663"/>
        <w:gridCol w:w="663"/>
        <w:gridCol w:w="663"/>
        <w:gridCol w:w="663"/>
        <w:gridCol w:w="6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标题</w:t>
            </w:r>
          </w:p>
        </w:tc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提出人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影响版本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提出时间</w:t>
            </w:r>
          </w:p>
        </w:tc>
        <w:tc>
          <w:tcPr>
            <w:tcW w:w="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提出地点</w:t>
            </w:r>
          </w:p>
        </w:tc>
        <w:tc>
          <w:tcPr>
            <w:tcW w:w="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接受人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批准人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提出方式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操作者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依据文档</w:t>
            </w:r>
          </w:p>
        </w:tc>
        <w:tc>
          <w:tcPr>
            <w:tcW w:w="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常规项目需求变更</w:t>
            </w:r>
          </w:p>
        </w:tc>
        <w:tc>
          <w:tcPr>
            <w:tcW w:w="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杨枨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当前版本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2019-01-08 20:03:15</w:t>
            </w:r>
          </w:p>
        </w:tc>
        <w:tc>
          <w:tcPr>
            <w:tcW w:w="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理四503</w:t>
            </w:r>
          </w:p>
        </w:tc>
        <w:tc>
          <w:tcPr>
            <w:tcW w:w="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G14小组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杨枨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电话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庄毓勋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本来的需求是APP不用下载和上传资源和附件，新的需求是APP需要下载和上传资源和附件。</w:t>
            </w:r>
          </w:p>
        </w:tc>
      </w:tr>
    </w:tbl>
    <w:p>
      <w:pPr>
        <w:spacing w:after="400" w:line="320" w:lineRule="atLeast"/>
        <w:rPr>
          <w:rFonts w:ascii="STSongStd-Light" w:hAnsi="STSongStd-Light" w:cs="STSongStd-Light"/>
        </w:rPr>
      </w:pPr>
    </w:p>
    <w:p>
      <w:pPr>
        <w:spacing w:after="400" w:line="320" w:lineRule="atLeast"/>
        <w:jc w:val="center"/>
        <w:rPr>
          <w:rFonts w:ascii="STSongStd-Light" w:hAnsi="STSongStd-Light" w:cs="STSongStd-Light"/>
        </w:rPr>
      </w:pPr>
      <w:r>
        <w:rPr>
          <w:rFonts w:ascii="STSongStd-Light" w:hAnsi="STSongStd-Light" w:cs="STSongStd-Light"/>
        </w:rPr>
        <w:t>变更统计影响</w:t>
      </w:r>
    </w:p>
    <w:tbl>
      <w:tblPr>
        <w:tblStyle w:val="23"/>
        <w:tblW w:w="83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916"/>
        <w:gridCol w:w="915"/>
        <w:gridCol w:w="1000"/>
        <w:gridCol w:w="915"/>
        <w:gridCol w:w="916"/>
        <w:gridCol w:w="915"/>
        <w:gridCol w:w="915"/>
        <w:gridCol w:w="9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变更依据名称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影响版本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提出时间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提出人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提出地点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批准人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影响条目数量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影响比率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常规项目需求变更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当前版本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2019-01-08 20:03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杨枨</w:t>
            </w:r>
          </w:p>
        </w:tc>
        <w:tc>
          <w:tcPr>
            <w:tcW w:w="9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理四503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杨枨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3.65%</w:t>
            </w:r>
          </w:p>
        </w:tc>
      </w:tr>
    </w:tbl>
    <w:p>
      <w:pPr>
        <w:rPr>
          <w:rFonts w:ascii="STSongStd-Light" w:hAnsi="STSongStd-Light" w:cs="STSongStd-Light"/>
        </w:rPr>
      </w:pPr>
    </w:p>
    <w:p/>
    <w:p/>
    <w:p>
      <w:pPr>
        <w:pStyle w:val="32"/>
      </w:pPr>
      <w:r>
        <w:t>变更影响清单</w:t>
      </w:r>
    </w:p>
    <w:p/>
    <w:p>
      <w:pPr>
        <w:pStyle w:val="4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eastAsia="宋体" w:cs="宋体"/>
          <w:color w:val="212121"/>
          <w:szCs w:val="24"/>
          <w:lang w:eastAsia="zh-CN"/>
        </w:rPr>
      </w:pPr>
      <w:r>
        <w:rPr>
          <w:rFonts w:hint="eastAsia" w:ascii="inherit" w:hAnsi="inherit" w:eastAsia="宋体" w:cs="宋体"/>
          <w:color w:val="212121"/>
          <w:szCs w:val="24"/>
          <w:lang w:eastAsia="zh-CN"/>
        </w:rPr>
        <w:t>这种变化是否会增强或削弱满足业务需求的能力？</w:t>
      </w:r>
    </w:p>
    <w:p>
      <w:pPr>
        <w:pStyle w:val="49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hAnsi="inherit" w:eastAsia="宋体" w:cs="宋体"/>
          <w:color w:val="FF0000"/>
          <w:szCs w:val="24"/>
          <w:lang w:eastAsia="zh-CN"/>
        </w:rPr>
      </w:pPr>
      <w:r>
        <w:rPr>
          <w:rFonts w:hint="eastAsia" w:ascii="inherit" w:hAnsi="inherit" w:eastAsia="宋体" w:cs="宋体"/>
          <w:color w:val="FF0000"/>
          <w:szCs w:val="24"/>
          <w:lang w:eastAsia="zh-CN"/>
        </w:rPr>
        <w:t>不会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bookmarkStart w:id="38" w:name="OLE_LINK9"/>
      <w:bookmarkStart w:id="39" w:name="OLE_LINK8"/>
      <w:r>
        <w:rPr>
          <w:rFonts w:hint="eastAsia" w:ascii="inherit" w:hAnsi="inherit"/>
          <w:color w:val="212121"/>
          <w:lang w:eastAsia="zh-CN"/>
        </w:rPr>
        <w:t>现有的基准要求是否与拟议的变更相冲突？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sz w:val="24"/>
          <w:lang w:eastAsia="zh-CN"/>
        </w:rPr>
        <w:t>在原有</w:t>
      </w:r>
      <w:r>
        <w:rPr>
          <w:rFonts w:ascii="inherit" w:hAnsi="inherit"/>
          <w:color w:val="FF0000"/>
          <w:sz w:val="24"/>
          <w:lang w:eastAsia="zh-CN"/>
        </w:rPr>
        <w:t>的基</w:t>
      </w:r>
      <w:r>
        <w:rPr>
          <w:rFonts w:hint="eastAsia" w:ascii="inherit" w:hAnsi="inherit"/>
          <w:color w:val="FF0000"/>
          <w:sz w:val="24"/>
          <w:lang w:eastAsia="zh-CN"/>
        </w:rPr>
        <w:t>准</w:t>
      </w:r>
      <w:r>
        <w:rPr>
          <w:rFonts w:ascii="inherit" w:hAnsi="inherit"/>
          <w:color w:val="FF0000"/>
          <w:sz w:val="24"/>
          <w:lang w:eastAsia="zh-CN"/>
        </w:rPr>
        <w:t>要求上只进行了</w:t>
      </w:r>
      <w:r>
        <w:rPr>
          <w:rFonts w:hint="eastAsia" w:ascii="inherit" w:hAnsi="inherit"/>
          <w:color w:val="FF0000"/>
          <w:sz w:val="24"/>
          <w:lang w:eastAsia="zh-CN"/>
        </w:rPr>
        <w:t>增加</w:t>
      </w:r>
    </w:p>
    <w:bookmarkEnd w:id="38"/>
    <w:bookmarkEnd w:id="39"/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bookmarkStart w:id="40" w:name="OLE_LINK10"/>
      <w:bookmarkStart w:id="41" w:name="OLE_LINK11"/>
      <w:r>
        <w:rPr>
          <w:rFonts w:hint="eastAsia" w:ascii="inherit" w:hAnsi="inherit"/>
          <w:color w:val="212121"/>
          <w:lang w:eastAsia="zh-CN"/>
        </w:rPr>
        <w:t>其他未决的需求变更是否与提议的变更相冲突？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不做改变的业务或技术后果是什么？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用户满意</w:t>
      </w:r>
      <w:r>
        <w:rPr>
          <w:rFonts w:ascii="inherit" w:hAnsi="inherit"/>
          <w:color w:val="FF0000"/>
          <w:lang w:eastAsia="zh-CN"/>
        </w:rPr>
        <w:t>度下</w:t>
      </w:r>
      <w:r>
        <w:rPr>
          <w:rFonts w:hint="eastAsia" w:ascii="inherit" w:hAnsi="inherit"/>
          <w:color w:val="FF0000"/>
          <w:lang w:eastAsia="zh-CN"/>
        </w:rPr>
        <w:t>降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提出变更的可能的不良副作用或其他风险是什么？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技术人员</w:t>
      </w:r>
      <w:r>
        <w:rPr>
          <w:rFonts w:ascii="inherit" w:hAnsi="inherit"/>
          <w:color w:val="FF0000"/>
          <w:lang w:eastAsia="zh-CN"/>
        </w:rPr>
        <w:t>以及需求基线的改变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提议的改变是否会对性能或其他质量属性产生不利影响？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在已知技术限制和现有员工技能范围内，拟议的变更是否可行？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可行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建议的更改是否会对开发，测试或操作环境所需的任何资源提出不可接受的要求？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不会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是否必须购买任何工具来实施和测试这些变化？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提议的变更将如何影响项目计划中当前任何任务的顺序，依赖性，努力或持续时间？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见PRD2018-G14-甘特图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是否需要原型或其他用户输入来验证更改？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需要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如果这个变化被接受了，那么已经投入到项目中的努力将会丢失多少？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平均一个人3</w:t>
      </w:r>
      <w:r>
        <w:rPr>
          <w:rFonts w:ascii="inherit" w:hAnsi="inherit"/>
          <w:color w:val="FF0000"/>
          <w:lang w:eastAsia="zh-CN"/>
        </w:rPr>
        <w:t>0</w:t>
      </w:r>
      <w:r>
        <w:rPr>
          <w:rFonts w:hint="eastAsia" w:ascii="inherit" w:hAnsi="inherit"/>
          <w:color w:val="FF0000"/>
          <w:lang w:eastAsia="zh-CN"/>
        </w:rPr>
        <w:t>分钟</w:t>
      </w:r>
      <w:r>
        <w:rPr>
          <w:rFonts w:ascii="inherit" w:hAnsi="inherit"/>
          <w:color w:val="FF0000"/>
          <w:lang w:eastAsia="zh-CN"/>
        </w:rPr>
        <w:t>左右</w:t>
      </w:r>
      <w:r>
        <w:rPr>
          <w:rFonts w:hint="eastAsia" w:ascii="inherit" w:hAnsi="inherit"/>
          <w:color w:val="FF0000"/>
          <w:lang w:eastAsia="zh-CN"/>
        </w:rPr>
        <w:t>的</w:t>
      </w:r>
      <w:r>
        <w:rPr>
          <w:rFonts w:ascii="inherit" w:hAnsi="inherit"/>
          <w:color w:val="FF0000"/>
          <w:lang w:eastAsia="zh-CN"/>
        </w:rPr>
        <w:t>时间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建议的变更是否会导致产品单位成本增加，例如增加第三方产品许可费用？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bookmarkEnd w:id="40"/>
    <w:bookmarkEnd w:id="41"/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这种变化是否会影响任何营销，制造，培训或客户支持计划？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否</w:t>
      </w:r>
    </w:p>
    <w:p>
      <w:pPr>
        <w:pStyle w:val="32"/>
      </w:pPr>
      <w:r>
        <w:rPr>
          <w:rFonts w:hint="eastAsia"/>
        </w:rPr>
        <w:t>被提议的变更影响的系统元素</w:t>
      </w:r>
    </w:p>
    <w:p/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bookmarkStart w:id="42" w:name="OLE_LINK13"/>
      <w:r>
        <w:rPr>
          <w:rFonts w:hint="eastAsia" w:ascii="inherit" w:hAnsi="inherit"/>
          <w:color w:val="212121"/>
          <w:lang w:eastAsia="zh-CN"/>
        </w:rPr>
        <w:t>识别所需的任何用户界面更改，添加或删除。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增加APP端的上传下载资源界面，答疑室的上传下载附件界面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识别报告，数据库或文件中所需的任何更改，添加或删除。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修改用例</w:t>
      </w:r>
      <w:r>
        <w:rPr>
          <w:rFonts w:ascii="inherit" w:hAnsi="inherit"/>
          <w:color w:val="FF0000"/>
          <w:lang w:eastAsia="zh-CN"/>
        </w:rPr>
        <w:t>图，用</w:t>
      </w:r>
      <w:r>
        <w:rPr>
          <w:rFonts w:hint="eastAsia" w:ascii="inherit" w:hAnsi="inherit"/>
          <w:color w:val="FF0000"/>
          <w:lang w:eastAsia="zh-CN"/>
        </w:rPr>
        <w:t>例</w:t>
      </w:r>
      <w:r>
        <w:rPr>
          <w:rFonts w:ascii="inherit" w:hAnsi="inherit"/>
          <w:color w:val="FF0000"/>
          <w:lang w:eastAsia="zh-CN"/>
        </w:rPr>
        <w:t>文档，相关测试用例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识别必须创建，修改或删除的设计组件。</w:t>
      </w:r>
    </w:p>
    <w:p>
      <w:pPr>
        <w:pStyle w:val="49"/>
        <w:numPr>
          <w:ilvl w:val="0"/>
          <w:numId w:val="0"/>
        </w:numPr>
        <w:shd w:val="clear" w:color="auto" w:fill="FFFFFF"/>
        <w:ind w:firstLine="360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增加APP端的上传下载资源功能，答疑室的上传下载附件功能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识别必须创建，修改或删除的源代码文件。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识别构建文件或过程中所需的任何更改。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修改用例</w:t>
      </w:r>
      <w:r>
        <w:rPr>
          <w:rFonts w:ascii="inherit" w:hAnsi="inherit"/>
          <w:color w:val="FF0000"/>
          <w:lang w:eastAsia="zh-CN"/>
        </w:rPr>
        <w:t>图，用</w:t>
      </w:r>
      <w:r>
        <w:rPr>
          <w:rFonts w:hint="eastAsia" w:ascii="inherit" w:hAnsi="inherit"/>
          <w:color w:val="FF0000"/>
          <w:lang w:eastAsia="zh-CN"/>
        </w:rPr>
        <w:t>例</w:t>
      </w:r>
      <w:r>
        <w:rPr>
          <w:rFonts w:ascii="inherit" w:hAnsi="inherit"/>
          <w:color w:val="FF0000"/>
          <w:lang w:eastAsia="zh-CN"/>
        </w:rPr>
        <w:t>文档，相关测试用例</w:t>
      </w:r>
      <w:r>
        <w:rPr>
          <w:rFonts w:hint="eastAsia" w:ascii="inherit" w:hAnsi="inherit"/>
          <w:color w:val="FF0000"/>
          <w:lang w:eastAsia="zh-CN"/>
        </w:rPr>
        <w:t>，用户</w:t>
      </w:r>
      <w:r>
        <w:rPr>
          <w:rFonts w:ascii="inherit" w:hAnsi="inherit"/>
          <w:color w:val="FF0000"/>
          <w:lang w:eastAsia="zh-CN"/>
        </w:rPr>
        <w:t>手册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识别要修改或删除的现有单元，集成和系统测试。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估计所需的新单元，集成和系统测试的数量。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识别必须创建或修改的帮助屏幕，培训或支持材料或其他用户文档。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修改用户手册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识别受变更影响的其他应用程序，库或硬件组件。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p>
      <w:pPr>
        <w:pStyle w:val="49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>
        <w:rPr>
          <w:rFonts w:hint="eastAsia" w:ascii="inherit" w:hAnsi="inherit"/>
          <w:color w:val="212121"/>
          <w:lang w:eastAsia="zh-CN"/>
        </w:rPr>
        <w:t>识别要获取或修改的任何第三方软件。</w:t>
      </w:r>
    </w:p>
    <w:p>
      <w:pPr>
        <w:pStyle w:val="49"/>
        <w:numPr>
          <w:ilvl w:val="0"/>
          <w:numId w:val="0"/>
        </w:numPr>
        <w:shd w:val="clear" w:color="auto" w:fill="FFFFFF"/>
        <w:ind w:left="360"/>
        <w:rPr>
          <w:rFonts w:ascii="inherit" w:hAnsi="inherit"/>
          <w:color w:val="FF0000"/>
          <w:sz w:val="24"/>
          <w:lang w:eastAsia="zh-CN"/>
        </w:rPr>
      </w:pPr>
      <w:r>
        <w:rPr>
          <w:rFonts w:hint="eastAsia" w:ascii="inherit" w:hAnsi="inherit"/>
          <w:color w:val="FF0000"/>
          <w:lang w:eastAsia="zh-CN"/>
        </w:rPr>
        <w:t>无</w:t>
      </w:r>
    </w:p>
    <w:bookmarkEnd w:id="42"/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ZapfDingbats">
    <w:altName w:val="Wingdings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STSongStd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0pt;margin-top:0pt;height:144pt;width:144pt;mso-wrap-style:none;z-index:251659264;mso-width-relative:page;mso-height-relative:page;" filled="f" stroked="f" coordsize="21600,21600" o:gfxdata="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Wqvms8AAAAFAQAADwAAAAAAAAABACAA&#10;AAAiAAAAZHJzL2Rvd25yZXYueG1sUEsBAhQAFAAAAAgAh07iQDs7QAgWAgAAHAQAAA4AAAAAAAAA&#10;AQAgAAAAHgEAAGRycy9lMm9Eb2MueG1sUEsFBgAAAAAGAAYAWQEAAKY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3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34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35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pStyle w:val="49"/>
        <w:lvlText w:val=""/>
        <w:legacy w:legacy="1" w:legacySpace="0" w:legacyIndent="360"/>
        <w:lvlJc w:val="left"/>
        <w:pPr>
          <w:ind w:left="360" w:hanging="360"/>
        </w:pPr>
        <w:rPr>
          <w:rFonts w:hint="default" w:ascii="ZapfDingbats" w:hAnsi="ZapfDingbats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3F"/>
    <w:rsid w:val="000C670C"/>
    <w:rsid w:val="00155A38"/>
    <w:rsid w:val="0020510B"/>
    <w:rsid w:val="00321B9E"/>
    <w:rsid w:val="003D6075"/>
    <w:rsid w:val="00441D70"/>
    <w:rsid w:val="00563793"/>
    <w:rsid w:val="00821796"/>
    <w:rsid w:val="008A1D12"/>
    <w:rsid w:val="008D3E20"/>
    <w:rsid w:val="00920094"/>
    <w:rsid w:val="00997F3B"/>
    <w:rsid w:val="00AE233F"/>
    <w:rsid w:val="00D42D2E"/>
    <w:rsid w:val="00D52E14"/>
    <w:rsid w:val="00D61BE1"/>
    <w:rsid w:val="00EB0B48"/>
    <w:rsid w:val="00EC462C"/>
    <w:rsid w:val="00EF076E"/>
    <w:rsid w:val="00F1540F"/>
    <w:rsid w:val="00F8184A"/>
    <w:rsid w:val="00FB3458"/>
    <w:rsid w:val="00FD4501"/>
    <w:rsid w:val="068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widowControl w:val="0"/>
      <w:autoSpaceDE w:val="0"/>
      <w:autoSpaceDN w:val="0"/>
      <w:adjustRightInd w:val="0"/>
      <w:outlineLvl w:val="1"/>
    </w:pPr>
    <w:rPr>
      <w:rFonts w:ascii="Arial" w:hAnsi="Arial" w:cs="Arial" w:eastAsiaTheme="minorEastAsia"/>
      <w:b/>
      <w:bCs/>
      <w:color w:val="000000"/>
      <w:sz w:val="28"/>
      <w:szCs w:val="28"/>
    </w:rPr>
  </w:style>
  <w:style w:type="paragraph" w:styleId="4">
    <w:name w:val="heading 3"/>
    <w:basedOn w:val="1"/>
    <w:next w:val="1"/>
    <w:link w:val="42"/>
    <w:qFormat/>
    <w:uiPriority w:val="99"/>
    <w:pPr>
      <w:widowControl w:val="0"/>
      <w:autoSpaceDE w:val="0"/>
      <w:autoSpaceDN w:val="0"/>
      <w:adjustRightInd w:val="0"/>
      <w:outlineLvl w:val="2"/>
    </w:pPr>
    <w:rPr>
      <w:rFonts w:ascii="Arial" w:hAnsi="Arial" w:cs="Arial" w:eastAsiaTheme="minorEastAsia"/>
      <w:b/>
      <w:bCs/>
      <w:color w:val="000000"/>
      <w:sz w:val="26"/>
      <w:szCs w:val="26"/>
    </w:rPr>
  </w:style>
  <w:style w:type="paragraph" w:styleId="5">
    <w:name w:val="heading 4"/>
    <w:basedOn w:val="1"/>
    <w:next w:val="1"/>
    <w:link w:val="43"/>
    <w:qFormat/>
    <w:uiPriority w:val="99"/>
    <w:pPr>
      <w:widowControl w:val="0"/>
      <w:autoSpaceDE w:val="0"/>
      <w:autoSpaceDN w:val="0"/>
      <w:adjustRightInd w:val="0"/>
      <w:outlineLvl w:val="3"/>
    </w:pPr>
    <w:rPr>
      <w:rFonts w:ascii="Arial" w:hAnsi="Arial" w:cs="Arial" w:eastAsiaTheme="minorEastAsia"/>
      <w:b/>
      <w:bCs/>
      <w:color w:val="000000"/>
      <w:sz w:val="24"/>
      <w:szCs w:val="24"/>
    </w:rPr>
  </w:style>
  <w:style w:type="paragraph" w:styleId="6">
    <w:name w:val="heading 5"/>
    <w:basedOn w:val="1"/>
    <w:next w:val="1"/>
    <w:link w:val="44"/>
    <w:qFormat/>
    <w:uiPriority w:val="99"/>
    <w:pPr>
      <w:widowControl w:val="0"/>
      <w:autoSpaceDE w:val="0"/>
      <w:autoSpaceDN w:val="0"/>
      <w:adjustRightInd w:val="0"/>
      <w:outlineLvl w:val="4"/>
    </w:pPr>
    <w:rPr>
      <w:rFonts w:ascii="Arial" w:hAnsi="Arial" w:cs="Arial" w:eastAsiaTheme="minorEastAsia"/>
      <w:b/>
      <w:bCs/>
      <w:color w:val="000000"/>
      <w:sz w:val="22"/>
    </w:rPr>
  </w:style>
  <w:style w:type="paragraph" w:styleId="7">
    <w:name w:val="heading 6"/>
    <w:basedOn w:val="1"/>
    <w:next w:val="1"/>
    <w:link w:val="45"/>
    <w:qFormat/>
    <w:uiPriority w:val="99"/>
    <w:pPr>
      <w:widowControl w:val="0"/>
      <w:autoSpaceDE w:val="0"/>
      <w:autoSpaceDN w:val="0"/>
      <w:adjustRightInd w:val="0"/>
      <w:outlineLvl w:val="5"/>
    </w:pPr>
    <w:rPr>
      <w:rFonts w:ascii="Arial" w:hAnsi="Arial" w:cs="Arial" w:eastAsiaTheme="minorEastAsia"/>
      <w:b/>
      <w:bCs/>
      <w:color w:val="000000"/>
      <w:sz w:val="20"/>
      <w:szCs w:val="20"/>
    </w:rPr>
  </w:style>
  <w:style w:type="paragraph" w:styleId="8">
    <w:name w:val="heading 7"/>
    <w:basedOn w:val="1"/>
    <w:next w:val="1"/>
    <w:link w:val="46"/>
    <w:qFormat/>
    <w:uiPriority w:val="99"/>
    <w:pPr>
      <w:widowControl w:val="0"/>
      <w:autoSpaceDE w:val="0"/>
      <w:autoSpaceDN w:val="0"/>
      <w:adjustRightInd w:val="0"/>
      <w:outlineLvl w:val="6"/>
    </w:pPr>
    <w:rPr>
      <w:rFonts w:ascii="Arial" w:hAnsi="Arial" w:cs="Arial" w:eastAsiaTheme="minorEastAsia"/>
      <w:b/>
      <w:bCs/>
      <w:color w:val="000000"/>
      <w:sz w:val="18"/>
      <w:szCs w:val="18"/>
    </w:rPr>
  </w:style>
  <w:style w:type="paragraph" w:styleId="9">
    <w:name w:val="heading 8"/>
    <w:basedOn w:val="1"/>
    <w:next w:val="1"/>
    <w:link w:val="47"/>
    <w:qFormat/>
    <w:uiPriority w:val="99"/>
    <w:pPr>
      <w:widowControl w:val="0"/>
      <w:autoSpaceDE w:val="0"/>
      <w:autoSpaceDN w:val="0"/>
      <w:adjustRightInd w:val="0"/>
      <w:outlineLvl w:val="7"/>
    </w:pPr>
    <w:rPr>
      <w:rFonts w:ascii="Arial" w:hAnsi="Arial" w:cs="Arial" w:eastAsiaTheme="minorEastAsia"/>
      <w:b/>
      <w:bCs/>
      <w:color w:val="000000"/>
      <w:sz w:val="16"/>
      <w:szCs w:val="16"/>
    </w:rPr>
  </w:style>
  <w:style w:type="paragraph" w:styleId="10">
    <w:name w:val="heading 9"/>
    <w:basedOn w:val="1"/>
    <w:next w:val="1"/>
    <w:link w:val="48"/>
    <w:qFormat/>
    <w:uiPriority w:val="9"/>
    <w:pPr>
      <w:widowControl w:val="0"/>
      <w:autoSpaceDE w:val="0"/>
      <w:autoSpaceDN w:val="0"/>
      <w:adjustRightInd w:val="0"/>
      <w:outlineLvl w:val="8"/>
    </w:pPr>
    <w:rPr>
      <w:rFonts w:ascii="Arial" w:hAnsi="Arial" w:cs="Arial" w:eastAsiaTheme="minorEastAsia"/>
      <w:b/>
      <w:bCs/>
      <w:color w:val="000000"/>
      <w:sz w:val="14"/>
      <w:szCs w:val="1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paragraph" w:styleId="16">
    <w:name w:val="Title"/>
    <w:basedOn w:val="1"/>
    <w:link w:val="2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character" w:styleId="21">
    <w:name w:val="FollowedHyperlink"/>
    <w:basedOn w:val="2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5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7">
    <w:name w:val="标题 Char"/>
    <w:basedOn w:val="20"/>
    <w:link w:val="16"/>
    <w:qFormat/>
    <w:uiPriority w:val="0"/>
    <w:rPr>
      <w:rFonts w:ascii="Arial" w:hAnsi="Arial" w:eastAsia="宋体" w:cs="Arial"/>
      <w:b/>
      <w:bCs/>
      <w:kern w:val="0"/>
      <w:sz w:val="32"/>
      <w:szCs w:val="32"/>
    </w:rPr>
  </w:style>
  <w:style w:type="paragraph" w:customStyle="1" w:styleId="28">
    <w:name w:val="Normal0"/>
    <w:qFormat/>
    <w:uiPriority w:val="7"/>
    <w:rPr>
      <w:rFonts w:ascii="Calibri" w:hAnsi="Calibri" w:eastAsia="宋体" w:cs="Times New Roman"/>
      <w:kern w:val="0"/>
      <w:sz w:val="20"/>
      <w:szCs w:val="20"/>
      <w:lang w:val="en-US" w:eastAsia="en-US" w:bidi="ar-SA"/>
    </w:rPr>
  </w:style>
  <w:style w:type="character" w:customStyle="1" w:styleId="29">
    <w:name w:val="批注框文本 Char"/>
    <w:basedOn w:val="20"/>
    <w:link w:val="11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0">
    <w:name w:val="一级标题"/>
    <w:next w:val="1"/>
    <w:link w:val="3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31">
    <w:name w:val="一级标题 字符"/>
    <w:basedOn w:val="20"/>
    <w:link w:val="30"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32">
    <w:name w:val="二级标题"/>
    <w:basedOn w:val="30"/>
    <w:next w:val="1"/>
    <w:link w:val="33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33">
    <w:name w:val="二级标题 字符"/>
    <w:basedOn w:val="20"/>
    <w:link w:val="32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34">
    <w:name w:val="三级标题"/>
    <w:basedOn w:val="32"/>
    <w:next w:val="1"/>
    <w:link w:val="36"/>
    <w:qFormat/>
    <w:uiPriority w:val="0"/>
    <w:pPr>
      <w:numPr>
        <w:ilvl w:val="2"/>
      </w:numPr>
      <w:tabs>
        <w:tab w:val="left" w:pos="360"/>
      </w:tabs>
      <w:outlineLvl w:val="2"/>
    </w:pPr>
    <w:rPr>
      <w:rFonts w:ascii="宋体" w:hAnsi="宋体"/>
      <w:sz w:val="28"/>
    </w:rPr>
  </w:style>
  <w:style w:type="paragraph" w:customStyle="1" w:styleId="35">
    <w:name w:val="四级标题"/>
    <w:basedOn w:val="34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36">
    <w:name w:val="三级标题 字符"/>
    <w:basedOn w:val="20"/>
    <w:link w:val="34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table" w:customStyle="1" w:styleId="37">
    <w:name w:val="Grid Table 1 Light"/>
    <w:basedOn w:val="23"/>
    <w:qFormat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标题 1 Char"/>
    <w:basedOn w:val="20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0">
    <w:name w:val="HTML 预设格式 Char"/>
    <w:basedOn w:val="20"/>
    <w:link w:val="1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标题 2 Char"/>
    <w:basedOn w:val="20"/>
    <w:link w:val="3"/>
    <w:qFormat/>
    <w:uiPriority w:val="9"/>
    <w:rPr>
      <w:rFonts w:ascii="Arial" w:hAnsi="Arial" w:cs="Arial"/>
      <w:b/>
      <w:bCs/>
      <w:color w:val="000000"/>
      <w:kern w:val="0"/>
      <w:sz w:val="28"/>
      <w:szCs w:val="28"/>
    </w:rPr>
  </w:style>
  <w:style w:type="character" w:customStyle="1" w:styleId="42">
    <w:name w:val="标题 3 Char"/>
    <w:basedOn w:val="20"/>
    <w:link w:val="4"/>
    <w:qFormat/>
    <w:uiPriority w:val="9"/>
    <w:rPr>
      <w:rFonts w:ascii="Arial" w:hAnsi="Arial" w:cs="Arial"/>
      <w:b/>
      <w:bCs/>
      <w:color w:val="000000"/>
      <w:kern w:val="0"/>
      <w:sz w:val="26"/>
      <w:szCs w:val="26"/>
    </w:rPr>
  </w:style>
  <w:style w:type="character" w:customStyle="1" w:styleId="43">
    <w:name w:val="标题 4 Char"/>
    <w:basedOn w:val="20"/>
    <w:link w:val="5"/>
    <w:qFormat/>
    <w:uiPriority w:val="9"/>
    <w:rPr>
      <w:rFonts w:ascii="Arial" w:hAnsi="Arial" w:cs="Arial"/>
      <w:b/>
      <w:bCs/>
      <w:color w:val="000000"/>
      <w:kern w:val="0"/>
      <w:sz w:val="24"/>
      <w:szCs w:val="24"/>
    </w:rPr>
  </w:style>
  <w:style w:type="character" w:customStyle="1" w:styleId="44">
    <w:name w:val="标题 5 Char"/>
    <w:basedOn w:val="20"/>
    <w:link w:val="6"/>
    <w:qFormat/>
    <w:uiPriority w:val="9"/>
    <w:rPr>
      <w:rFonts w:ascii="Arial" w:hAnsi="Arial" w:cs="Arial"/>
      <w:b/>
      <w:bCs/>
      <w:color w:val="000000"/>
      <w:kern w:val="0"/>
      <w:sz w:val="22"/>
    </w:rPr>
  </w:style>
  <w:style w:type="character" w:customStyle="1" w:styleId="45">
    <w:name w:val="标题 6 Char"/>
    <w:basedOn w:val="20"/>
    <w:link w:val="7"/>
    <w:qFormat/>
    <w:uiPriority w:val="9"/>
    <w:rPr>
      <w:rFonts w:ascii="Arial" w:hAnsi="Arial" w:cs="Arial"/>
      <w:b/>
      <w:bCs/>
      <w:color w:val="000000"/>
      <w:kern w:val="0"/>
      <w:sz w:val="20"/>
      <w:szCs w:val="20"/>
    </w:rPr>
  </w:style>
  <w:style w:type="character" w:customStyle="1" w:styleId="46">
    <w:name w:val="标题 7 Char"/>
    <w:basedOn w:val="20"/>
    <w:link w:val="8"/>
    <w:qFormat/>
    <w:uiPriority w:val="9"/>
    <w:rPr>
      <w:rFonts w:ascii="Arial" w:hAnsi="Arial" w:cs="Arial"/>
      <w:b/>
      <w:bCs/>
      <w:color w:val="000000"/>
      <w:kern w:val="0"/>
      <w:sz w:val="18"/>
      <w:szCs w:val="18"/>
    </w:rPr>
  </w:style>
  <w:style w:type="character" w:customStyle="1" w:styleId="47">
    <w:name w:val="标题 8 Char"/>
    <w:basedOn w:val="20"/>
    <w:link w:val="9"/>
    <w:qFormat/>
    <w:uiPriority w:val="9"/>
    <w:rPr>
      <w:rFonts w:ascii="Arial" w:hAnsi="Arial" w:cs="Arial"/>
      <w:b/>
      <w:bCs/>
      <w:color w:val="000000"/>
      <w:kern w:val="0"/>
      <w:sz w:val="16"/>
      <w:szCs w:val="16"/>
    </w:rPr>
  </w:style>
  <w:style w:type="character" w:customStyle="1" w:styleId="48">
    <w:name w:val="标题 9 Char"/>
    <w:basedOn w:val="20"/>
    <w:link w:val="10"/>
    <w:uiPriority w:val="9"/>
    <w:rPr>
      <w:rFonts w:ascii="Arial" w:hAnsi="Arial" w:cs="Arial"/>
      <w:b/>
      <w:bCs/>
      <w:color w:val="000000"/>
      <w:kern w:val="0"/>
      <w:sz w:val="14"/>
      <w:szCs w:val="14"/>
    </w:rPr>
  </w:style>
  <w:style w:type="paragraph" w:customStyle="1" w:styleId="49">
    <w:name w:val="checklist"/>
    <w:basedOn w:val="1"/>
    <w:qFormat/>
    <w:uiPriority w:val="0"/>
    <w:pPr>
      <w:numPr>
        <w:ilvl w:val="0"/>
        <w:numId w:val="2"/>
      </w:numPr>
      <w:spacing w:after="120" w:line="220" w:lineRule="exact"/>
    </w:pPr>
    <w:rPr>
      <w:rFonts w:ascii="Times New Roman" w:hAnsi="Times New Roman" w:cs="Times New Roman" w:eastAsiaTheme="minorEastAsia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B06076-A659-4B5F-B2FE-D390B5E07F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20</Pages>
  <Words>1456</Words>
  <Characters>8305</Characters>
  <Lines>69</Lines>
  <Paragraphs>19</Paragraphs>
  <TotalTime>0</TotalTime>
  <ScaleCrop>false</ScaleCrop>
  <LinksUpToDate>false</LinksUpToDate>
  <CharactersWithSpaces>9742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2019-01-07T11:27:00Z</dcterms:created>
  <dc:creator>天宇科技</dc:creator>
  <cp:lastModifiedBy>dell</cp:lastModifiedBy>
  <dcterms:modified xsi:type="dcterms:W3CDTF">2019-01-11T13:37:33Z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